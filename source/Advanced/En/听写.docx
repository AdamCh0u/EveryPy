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7A11" w14:textId="40B17F9C" w:rsidR="00266479" w:rsidRDefault="00266479" w:rsidP="00EA0701">
      <w:pPr>
        <w:pStyle w:val="1"/>
      </w:pPr>
      <w:r>
        <w:t>2-2</w:t>
      </w:r>
      <w:r w:rsidR="00EA0701" w:rsidRPr="00EA0701">
        <w:t xml:space="preserve"> </w:t>
      </w:r>
      <w:r w:rsidR="00EA0701">
        <w:t>Behaviorism</w:t>
      </w:r>
    </w:p>
    <w:p w14:paraId="0ACDC37C" w14:textId="6796C7A3" w:rsidR="00266479" w:rsidRDefault="00266479" w:rsidP="00266479">
      <w:r>
        <w:t xml:space="preserve">now many people </w:t>
      </w:r>
      <w:del w:id="0" w:author="zhou zhengzi" w:date="2019-12-28T22:25:00Z">
        <w:r w:rsidDel="00FA54A3">
          <w:delText xml:space="preserve">believed </w:delText>
        </w:r>
      </w:del>
      <w:ins w:id="1" w:author="zhou zhengzi" w:date="2019-12-28T22:25:00Z">
        <w:r w:rsidR="00FA54A3">
          <w:t>con</w:t>
        </w:r>
        <w:r w:rsidR="00FA54A3">
          <w:rPr>
            <w:rFonts w:hint="eastAsia"/>
          </w:rPr>
          <w:t>si</w:t>
        </w:r>
        <w:r w:rsidR="00FA54A3">
          <w:t xml:space="preserve">der </w:t>
        </w:r>
      </w:ins>
      <w:del w:id="2" w:author="zhou zhengzi" w:date="2019-12-28T22:25:00Z">
        <w:r w:rsidDel="00FA54A3">
          <w:delText xml:space="preserve">that </w:delText>
        </w:r>
      </w:del>
      <w:r>
        <w:t xml:space="preserve">JW </w:t>
      </w:r>
      <w:ins w:id="3" w:author="zhou zhengzi" w:date="2019-12-28T22:25:00Z">
        <w:r w:rsidR="00FA54A3">
          <w:t>to be</w:t>
        </w:r>
      </w:ins>
      <w:del w:id="4" w:author="zhou zhengzi" w:date="2019-12-28T22:25:00Z">
        <w:r w:rsidDel="00FA54A3">
          <w:delText>was</w:delText>
        </w:r>
      </w:del>
      <w:r>
        <w:t xml:space="preserve"> the founder of behaviorism</w:t>
      </w:r>
    </w:p>
    <w:p w14:paraId="12D11ACE" w14:textId="59A0A4C4" w:rsidR="00266479" w:rsidRDefault="00266479" w:rsidP="00266479">
      <w:r>
        <w:t>And like other behaviors, He believe</w:t>
      </w:r>
      <w:del w:id="5" w:author="zhou zhengzi" w:date="2019-12-28T22:25:00Z">
        <w:r w:rsidDel="00FA54A3">
          <w:delText>s</w:delText>
        </w:r>
      </w:del>
      <w:ins w:id="6" w:author="zhou zhengzi" w:date="2019-12-28T22:25:00Z">
        <w:r w:rsidR="00FA54A3">
          <w:t>d</w:t>
        </w:r>
      </w:ins>
      <w:r>
        <w:t xml:space="preserve"> that the psychology should study only the behavior</w:t>
      </w:r>
      <w:ins w:id="7" w:author="zhou zhengzi" w:date="2019-12-28T22:25:00Z">
        <w:r w:rsidR="00FA54A3">
          <w:t>s</w:t>
        </w:r>
      </w:ins>
      <w:r>
        <w:t xml:space="preserve"> that can</w:t>
      </w:r>
      <w:del w:id="8" w:author="zhou zhengzi" w:date="2019-12-28T22:25:00Z">
        <w:r w:rsidDel="00FA54A3">
          <w:delText xml:space="preserve"> be</w:delText>
        </w:r>
      </w:del>
      <w:r>
        <w:t xml:space="preserve"> observe</w:t>
      </w:r>
      <w:del w:id="9" w:author="zhou zhengzi" w:date="2019-12-28T22:25:00Z">
        <w:r w:rsidDel="00FA54A3">
          <w:delText>d</w:delText>
        </w:r>
      </w:del>
      <w:r>
        <w:t xml:space="preserve"> and measure</w:t>
      </w:r>
    </w:p>
    <w:p w14:paraId="5C7872FC" w14:textId="77777777" w:rsidR="00EA0701" w:rsidRDefault="00EA0701" w:rsidP="00266479"/>
    <w:p w14:paraId="51E94FD5" w14:textId="282632D2" w:rsidR="00266479" w:rsidRDefault="00266479" w:rsidP="00266479">
      <w:r>
        <w:rPr>
          <w:rFonts w:hint="eastAsia"/>
        </w:rPr>
        <w:t>Th</w:t>
      </w:r>
      <w:r>
        <w:t>ey are not interested in mental process</w:t>
      </w:r>
    </w:p>
    <w:p w14:paraId="18630DD5" w14:textId="1A84A295" w:rsidR="00266479" w:rsidRDefault="00266479" w:rsidP="00266479">
      <w:r>
        <w:t xml:space="preserve">while a </w:t>
      </w:r>
      <w:del w:id="10" w:author="zhou zhengzi" w:date="2019-12-28T22:26:00Z">
        <w:r w:rsidDel="00FA54A3">
          <w:delText>people</w:delText>
        </w:r>
      </w:del>
      <w:ins w:id="11" w:author="zhou zhengzi" w:date="2019-12-28T22:26:00Z">
        <w:r w:rsidR="00FA54A3">
          <w:t>person</w:t>
        </w:r>
      </w:ins>
      <w:r>
        <w:t xml:space="preserve"> </w:t>
      </w:r>
      <w:del w:id="12" w:author="zhou zhengzi" w:date="2019-12-28T22:26:00Z">
        <w:r w:rsidDel="00FA54A3">
          <w:delText>can</w:delText>
        </w:r>
      </w:del>
      <w:ins w:id="13" w:author="zhou zhengzi" w:date="2019-12-28T22:26:00Z">
        <w:r w:rsidR="00FA54A3">
          <w:t>could</w:t>
        </w:r>
      </w:ins>
      <w:r>
        <w:t xml:space="preserve"> describe his thought</w:t>
      </w:r>
      <w:ins w:id="14" w:author="zhou zhengzi" w:date="2019-12-28T22:26:00Z">
        <w:r w:rsidR="00FA54A3">
          <w:t>s</w:t>
        </w:r>
      </w:ins>
      <w:r>
        <w:t xml:space="preserve">, no one else can see </w:t>
      </w:r>
      <w:ins w:id="15" w:author="zhou zhengzi" w:date="2019-12-28T22:26:00Z">
        <w:r w:rsidR="00FA54A3">
          <w:t>or hear them</w:t>
        </w:r>
      </w:ins>
      <w:del w:id="16" w:author="zhou zhengzi" w:date="2019-12-28T22:26:00Z">
        <w:r w:rsidDel="00FA54A3">
          <w:delText xml:space="preserve">he behavior them </w:delText>
        </w:r>
      </w:del>
      <w:ins w:id="17" w:author="zhou zhengzi" w:date="2019-12-28T22:26:00Z">
        <w:r w:rsidR="00FA54A3">
          <w:t xml:space="preserve"> </w:t>
        </w:r>
      </w:ins>
      <w:r>
        <w:t>to</w:t>
      </w:r>
      <w:ins w:id="18" w:author="zhou zhengzi" w:date="2019-12-28T22:27:00Z">
        <w:r w:rsidR="00FA54A3">
          <w:t xml:space="preserve"> </w:t>
        </w:r>
      </w:ins>
      <w:ins w:id="19" w:author="zhou zhengzi" w:date="2019-12-28T22:26:00Z">
        <w:r w:rsidR="00FA54A3">
          <w:t>verify</w:t>
        </w:r>
      </w:ins>
      <w:ins w:id="20" w:author="zhou zhengzi" w:date="2019-12-28T22:27:00Z">
        <w:r w:rsidR="00FA54A3">
          <w:t xml:space="preserve"> the</w:t>
        </w:r>
      </w:ins>
      <w:r>
        <w:t xml:space="preserve"> accuracy of his report, </w:t>
      </w:r>
      <w:ins w:id="21" w:author="zhou zhengzi" w:date="2019-12-28T22:27:00Z">
        <w:r w:rsidR="00FA54A3">
          <w:t xml:space="preserve">but </w:t>
        </w:r>
      </w:ins>
      <w:r>
        <w:t>one thing you can observe is musc</w:t>
      </w:r>
      <w:ins w:id="22" w:author="zhou zhengzi" w:date="2019-12-28T22:27:00Z">
        <w:r w:rsidR="00FA54A3">
          <w:t>u</w:t>
        </w:r>
      </w:ins>
      <w:r>
        <w:t>l</w:t>
      </w:r>
      <w:ins w:id="23" w:author="zhou zhengzi" w:date="2019-12-28T22:27:00Z">
        <w:r w:rsidR="00FA54A3">
          <w:t>ar</w:t>
        </w:r>
      </w:ins>
      <w:del w:id="24" w:author="zhou zhengzi" w:date="2019-12-28T22:27:00Z">
        <w:r w:rsidDel="00FA54A3">
          <w:delText>e</w:delText>
        </w:r>
      </w:del>
      <w:r>
        <w:t xml:space="preserve"> habits</w:t>
      </w:r>
    </w:p>
    <w:p w14:paraId="48C029D8" w14:textId="465A4604" w:rsidR="00EA0701" w:rsidRDefault="00266479" w:rsidP="00266479">
      <w:r>
        <w:t xml:space="preserve">what </w:t>
      </w:r>
      <w:proofErr w:type="spellStart"/>
      <w:r>
        <w:t>W</w:t>
      </w:r>
      <w:proofErr w:type="spellEnd"/>
      <w:r>
        <w:t xml:space="preserve"> did </w:t>
      </w:r>
      <w:del w:id="25" w:author="zhou zhengzi" w:date="2019-12-28T22:27:00Z">
        <w:r w:rsidDel="00FA54A3">
          <w:delText>do is</w:delText>
        </w:r>
      </w:del>
      <w:ins w:id="26" w:author="zhou zhengzi" w:date="2019-12-28T22:27:00Z">
        <w:r w:rsidR="00FA54A3">
          <w:t>was to</w:t>
        </w:r>
      </w:ins>
      <w:r>
        <w:t xml:space="preserve"> observe</w:t>
      </w:r>
      <w:del w:id="27" w:author="zhou zhengzi" w:date="2019-12-28T22:27:00Z">
        <w:r w:rsidDel="00FA54A3">
          <w:delText>d the</w:delText>
        </w:r>
      </w:del>
      <w:r>
        <w:t xml:space="preserve"> musc</w:t>
      </w:r>
      <w:ins w:id="28" w:author="zhou zhengzi" w:date="2019-12-28T22:28:00Z">
        <w:r w:rsidR="00FA54A3">
          <w:t>u</w:t>
        </w:r>
      </w:ins>
      <w:r>
        <w:t>l</w:t>
      </w:r>
      <w:del w:id="29" w:author="zhou zhengzi" w:date="2019-12-28T22:28:00Z">
        <w:r w:rsidDel="00FA54A3">
          <w:delText>e</w:delText>
        </w:r>
      </w:del>
      <w:ins w:id="30" w:author="zhou zhengzi" w:date="2019-12-28T22:28:00Z">
        <w:r w:rsidR="00FA54A3">
          <w:t>ar</w:t>
        </w:r>
      </w:ins>
      <w:r>
        <w:t xml:space="preserve"> habits. Bec</w:t>
      </w:r>
      <w:r w:rsidR="00EA0701">
        <w:t>a</w:t>
      </w:r>
      <w:r>
        <w:t>use he view</w:t>
      </w:r>
      <w:ins w:id="31" w:author="zhou zhengzi" w:date="2019-12-28T22:28:00Z">
        <w:r w:rsidR="00FA54A3">
          <w:t>ed</w:t>
        </w:r>
      </w:ins>
      <w:r>
        <w:t xml:space="preserve"> them as manifest</w:t>
      </w:r>
      <w:ins w:id="32" w:author="zhou zhengzi" w:date="2019-12-28T22:28:00Z">
        <w:r w:rsidR="00FA54A3">
          <w:t>ation</w:t>
        </w:r>
      </w:ins>
      <w:del w:id="33" w:author="zhou zhengzi" w:date="2019-12-28T22:28:00Z">
        <w:r w:rsidDel="00FA54A3">
          <w:delText>e</w:delText>
        </w:r>
      </w:del>
      <w:r>
        <w:t xml:space="preserve"> of thinking</w:t>
      </w:r>
    </w:p>
    <w:p w14:paraId="47E4D8CA" w14:textId="0A1CAA8F" w:rsidR="00266479" w:rsidRDefault="00266479" w:rsidP="00266479">
      <w:r>
        <w:t>one</w:t>
      </w:r>
      <w:ins w:id="34" w:author="zhou zhengzi" w:date="2019-12-28T22:28:00Z">
        <w:r w:rsidR="00FA54A3">
          <w:t xml:space="preserve"> kind of</w:t>
        </w:r>
      </w:ins>
      <w:r>
        <w:t xml:space="preserve"> habit</w:t>
      </w:r>
      <w:ins w:id="35" w:author="zhou zhengzi" w:date="2019-12-28T22:28:00Z">
        <w:r w:rsidR="00FA54A3">
          <w:t>s</w:t>
        </w:r>
      </w:ins>
      <w:r>
        <w:t xml:space="preserve"> that he studied </w:t>
      </w:r>
      <w:del w:id="36" w:author="zhou zhengzi" w:date="2019-12-28T22:28:00Z">
        <w:r w:rsidDel="00FA54A3">
          <w:delText>was</w:delText>
        </w:r>
      </w:del>
      <w:ins w:id="37" w:author="zhou zhengzi" w:date="2019-12-28T22:28:00Z">
        <w:r w:rsidR="00FA54A3">
          <w:t>are</w:t>
        </w:r>
      </w:ins>
      <w:r>
        <w:t xml:space="preserve"> Lar</w:t>
      </w:r>
      <w:ins w:id="38" w:author="zhou zhengzi" w:date="2019-12-28T22:28:00Z">
        <w:r w:rsidR="00FA54A3">
          <w:t>yngeal</w:t>
        </w:r>
      </w:ins>
      <w:del w:id="39" w:author="zhou zhengzi" w:date="2019-12-28T22:28:00Z">
        <w:r w:rsidDel="00FA54A3">
          <w:delText>engio</w:delText>
        </w:r>
      </w:del>
      <w:r>
        <w:t xml:space="preserve"> habit</w:t>
      </w:r>
      <w:ins w:id="40" w:author="zhou zhengzi" w:date="2019-12-28T22:29:00Z">
        <w:r w:rsidR="00FA54A3">
          <w:t>s</w:t>
        </w:r>
      </w:ins>
      <w:r>
        <w:t xml:space="preserve"> </w:t>
      </w:r>
    </w:p>
    <w:p w14:paraId="6B1A15CA" w14:textId="62C2E60F" w:rsidR="00266479" w:rsidRPr="00FA54A3" w:rsidRDefault="00266479" w:rsidP="00266479"/>
    <w:p w14:paraId="09F4FDC9" w14:textId="0CA1DFCA" w:rsidR="00266479" w:rsidRDefault="00266479" w:rsidP="00266479">
      <w:r>
        <w:t xml:space="preserve">LW </w:t>
      </w:r>
      <w:r>
        <w:rPr>
          <w:rFonts w:hint="eastAsia"/>
        </w:rPr>
        <w:t>t</w:t>
      </w:r>
      <w:r>
        <w:t xml:space="preserve">hought </w:t>
      </w:r>
      <w:ins w:id="41" w:author="zhou zhengzi" w:date="2019-12-28T22:29:00Z">
        <w:r w:rsidR="00FA54A3" w:rsidRPr="006A6BA2">
          <w:rPr>
            <w:highlight w:val="yellow"/>
            <w:rPrChange w:id="42" w:author="zhou zhengzi" w:date="2019-12-28T23:03:00Z">
              <w:rPr/>
            </w:rPrChange>
          </w:rPr>
          <w:t xml:space="preserve">laryngeal </w:t>
        </w:r>
      </w:ins>
      <w:del w:id="43" w:author="zhou zhengzi" w:date="2019-12-28T22:29:00Z">
        <w:r w:rsidRPr="006A6BA2" w:rsidDel="00FA54A3">
          <w:rPr>
            <w:highlight w:val="yellow"/>
            <w:rPrChange w:id="44" w:author="zhou zhengzi" w:date="2019-12-28T23:03:00Z">
              <w:rPr/>
            </w:rPrChange>
          </w:rPr>
          <w:delText xml:space="preserve">Larengio </w:delText>
        </w:r>
      </w:del>
      <w:r w:rsidRPr="006A6BA2">
        <w:rPr>
          <w:highlight w:val="yellow"/>
          <w:rPrChange w:id="45" w:author="zhou zhengzi" w:date="2019-12-28T23:03:00Z">
            <w:rPr/>
          </w:rPrChange>
        </w:rPr>
        <w:t>habit</w:t>
      </w:r>
      <w:ins w:id="46" w:author="zhou zhengzi" w:date="2019-12-28T22:29:00Z">
        <w:r w:rsidR="00FA54A3" w:rsidRPr="006A6BA2">
          <w:rPr>
            <w:highlight w:val="yellow"/>
            <w:rPrChange w:id="47" w:author="zhou zhengzi" w:date="2019-12-28T23:03:00Z">
              <w:rPr/>
            </w:rPrChange>
          </w:rPr>
          <w:t>s</w:t>
        </w:r>
      </w:ins>
      <w:r>
        <w:t xml:space="preserve"> you know from lar</w:t>
      </w:r>
      <w:ins w:id="48" w:author="zhou zhengzi" w:date="2019-12-28T22:29:00Z">
        <w:r w:rsidR="00FA54A3">
          <w:t>yn</w:t>
        </w:r>
      </w:ins>
      <w:del w:id="49" w:author="zhou zhengzi" w:date="2019-12-28T22:29:00Z">
        <w:r w:rsidDel="00FA54A3">
          <w:delText>e</w:delText>
        </w:r>
      </w:del>
      <w:proofErr w:type="gramStart"/>
      <w:r>
        <w:t>x ,</w:t>
      </w:r>
      <w:proofErr w:type="gramEnd"/>
      <w:r>
        <w:t xml:space="preserve">  in other words relat</w:t>
      </w:r>
      <w:del w:id="50" w:author="zhou zhengzi" w:date="2019-12-28T22:29:00Z">
        <w:r w:rsidDel="00FA54A3">
          <w:delText>iv</w:delText>
        </w:r>
      </w:del>
      <w:r>
        <w:t>ed with voice box, he thought those habits were an expression of thinking</w:t>
      </w:r>
    </w:p>
    <w:p w14:paraId="67D96FBB" w14:textId="5E864734" w:rsidR="00266479" w:rsidDel="00FA54A3" w:rsidRDefault="00266479" w:rsidP="00266479">
      <w:pPr>
        <w:rPr>
          <w:del w:id="51" w:author="zhou zhengzi" w:date="2019-12-28T22:31:00Z"/>
        </w:rPr>
      </w:pPr>
      <w:r>
        <w:t>He argue</w:t>
      </w:r>
      <w:r w:rsidR="00EA0701">
        <w:t>d</w:t>
      </w:r>
      <w:r>
        <w:t xml:space="preserve"> that for very young child</w:t>
      </w:r>
      <w:ins w:id="52" w:author="zhou zhengzi" w:date="2019-12-28T22:30:00Z">
        <w:r w:rsidR="00FA54A3">
          <w:t>ren</w:t>
        </w:r>
      </w:ins>
      <w:r>
        <w:t xml:space="preserve">, thinking is </w:t>
      </w:r>
      <w:ins w:id="53" w:author="zhou zhengzi" w:date="2019-12-28T22:30:00Z">
        <w:r w:rsidR="00FA54A3">
          <w:t>really talking out</w:t>
        </w:r>
      </w:ins>
      <w:del w:id="54" w:author="zhou zhengzi" w:date="2019-12-28T22:30:00Z">
        <w:r w:rsidDel="00FA54A3">
          <w:delText>very</w:delText>
        </w:r>
      </w:del>
      <w:r>
        <w:t xml:space="preserve"> loud</w:t>
      </w:r>
      <w:ins w:id="55" w:author="zhou zhengzi" w:date="2019-12-28T22:30:00Z">
        <w:r w:rsidR="00FA54A3">
          <w:t xml:space="preserve"> to oneself</w:t>
        </w:r>
      </w:ins>
      <w:r>
        <w:t xml:space="preserve"> because they talk </w:t>
      </w:r>
      <w:ins w:id="56" w:author="zhou zhengzi" w:date="2019-12-28T22:30:00Z">
        <w:r w:rsidR="00FA54A3">
          <w:t xml:space="preserve">out </w:t>
        </w:r>
      </w:ins>
      <w:r>
        <w:t xml:space="preserve">loud even </w:t>
      </w:r>
      <w:ins w:id="57" w:author="zhou zhengzi" w:date="2019-12-28T22:30:00Z">
        <w:r w:rsidR="00FA54A3">
          <w:t xml:space="preserve">if </w:t>
        </w:r>
      </w:ins>
      <w:del w:id="58" w:author="zhou zhengzi" w:date="2019-12-28T22:30:00Z">
        <w:r w:rsidDel="00FA54A3">
          <w:delText>there was</w:delText>
        </w:r>
      </w:del>
      <w:ins w:id="59" w:author="zhou zhengzi" w:date="2019-12-28T22:30:00Z">
        <w:r w:rsidR="00FA54A3">
          <w:t>they’re</w:t>
        </w:r>
      </w:ins>
      <w:del w:id="60" w:author="zhou zhengzi" w:date="2019-12-28T22:30:00Z">
        <w:r w:rsidDel="00FA54A3">
          <w:delText xml:space="preserve"> </w:delText>
        </w:r>
      </w:del>
      <w:ins w:id="61" w:author="zhou zhengzi" w:date="2019-12-28T22:30:00Z">
        <w:r w:rsidR="00FA54A3">
          <w:t xml:space="preserve"> </w:t>
        </w:r>
      </w:ins>
      <w:r>
        <w:t>no</w:t>
      </w:r>
      <w:ins w:id="62" w:author="zhou zhengzi" w:date="2019-12-28T22:31:00Z">
        <w:r w:rsidR="00FA54A3">
          <w:t xml:space="preserve">t trying to </w:t>
        </w:r>
      </w:ins>
      <w:del w:id="63" w:author="zhou zhengzi" w:date="2019-12-28T22:31:00Z">
        <w:r w:rsidDel="00FA54A3">
          <w:delText xml:space="preserve"> some one </w:delText>
        </w:r>
      </w:del>
      <w:r>
        <w:t xml:space="preserve">communicate with </w:t>
      </w:r>
      <w:del w:id="64" w:author="zhou zhengzi" w:date="2019-12-28T22:31:00Z">
        <w:r w:rsidDel="00FA54A3">
          <w:delText>them</w:delText>
        </w:r>
      </w:del>
      <w:ins w:id="65" w:author="zhou zhengzi" w:date="2019-12-28T22:31:00Z">
        <w:r w:rsidR="00FA54A3">
          <w:t>someone in particular</w:t>
        </w:r>
      </w:ins>
      <w:ins w:id="66" w:author="zhou zhengzi" w:date="2019-12-28T22:48:00Z">
        <w:r w:rsidR="00C877F7">
          <w:t xml:space="preserve"> </w:t>
        </w:r>
      </w:ins>
    </w:p>
    <w:p w14:paraId="1EC6763F" w14:textId="56ADB586" w:rsidR="008E37BD" w:rsidRDefault="00FA54A3" w:rsidP="00266479">
      <w:ins w:id="67" w:author="zhou zhengzi" w:date="2019-12-28T22:31:00Z">
        <w:r>
          <w:t>as</w:t>
        </w:r>
      </w:ins>
      <w:del w:id="68" w:author="zhou zhengzi" w:date="2019-12-28T22:31:00Z">
        <w:r w:rsidR="00266479" w:rsidDel="00FA54A3">
          <w:delText>Whe</w:delText>
        </w:r>
      </w:del>
      <w:del w:id="69" w:author="zhou zhengzi" w:date="2019-12-28T22:32:00Z">
        <w:r w:rsidR="00266479" w:rsidDel="00FA54A3">
          <w:delText>n</w:delText>
        </w:r>
      </w:del>
      <w:ins w:id="70" w:author="zhou zhengzi" w:date="2019-12-28T22:32:00Z">
        <w:r>
          <w:t xml:space="preserve"> the individual</w:t>
        </w:r>
      </w:ins>
      <w:del w:id="71" w:author="zhou zhengzi" w:date="2019-12-28T22:32:00Z">
        <w:r w:rsidR="00266479" w:rsidDel="00FA54A3">
          <w:delText xml:space="preserve"> one gets</w:delText>
        </w:r>
      </w:del>
      <w:r w:rsidR="00266479">
        <w:t xml:space="preserve"> mature</w:t>
      </w:r>
      <w:ins w:id="72" w:author="zhou zhengzi" w:date="2019-12-28T22:32:00Z">
        <w:r>
          <w:t>s</w:t>
        </w:r>
      </w:ins>
      <w:r w:rsidR="00266479">
        <w:t xml:space="preserve">, </w:t>
      </w:r>
      <w:ins w:id="73" w:author="zhou zhengzi" w:date="2019-12-28T22:32:00Z">
        <w:r>
          <w:t xml:space="preserve">that overt talking </w:t>
        </w:r>
      </w:ins>
      <w:r w:rsidR="008E37BD">
        <w:t xml:space="preserve">to oneself becomes </w:t>
      </w:r>
      <w:del w:id="74" w:author="zhou zhengzi" w:date="2019-12-28T22:32:00Z">
        <w:r w:rsidR="008E37BD" w:rsidDel="00FA54A3">
          <w:delText>to</w:delText>
        </w:r>
      </w:del>
      <w:ins w:id="75" w:author="zhou zhengzi" w:date="2019-12-28T22:32:00Z">
        <w:r>
          <w:t>covert</w:t>
        </w:r>
      </w:ins>
      <w:r w:rsidR="008E37BD">
        <w:t xml:space="preserve"> </w:t>
      </w:r>
      <w:del w:id="76" w:author="zhou zhengzi" w:date="2019-12-28T22:32:00Z">
        <w:r w:rsidR="008E37BD" w:rsidDel="00FA54A3">
          <w:delText>coving</w:delText>
        </w:r>
      </w:del>
      <w:del w:id="77" w:author="zhou zhengzi" w:date="2019-12-28T22:49:00Z">
        <w:r w:rsidR="008E37BD" w:rsidDel="00C877F7">
          <w:delText xml:space="preserve"> </w:delText>
        </w:r>
      </w:del>
      <w:r w:rsidR="008E37BD">
        <w:rPr>
          <w:rFonts w:hint="eastAsia"/>
        </w:rPr>
        <w:t>talk</w:t>
      </w:r>
      <w:ins w:id="78" w:author="zhou zhengzi" w:date="2019-12-28T22:32:00Z">
        <w:r>
          <w:t>ing</w:t>
        </w:r>
      </w:ins>
      <w:r w:rsidR="008E37BD">
        <w:t xml:space="preserve"> to oneself</w:t>
      </w:r>
      <w:r w:rsidR="008E37BD">
        <w:rPr>
          <w:rFonts w:hint="eastAsia"/>
        </w:rPr>
        <w:t xml:space="preserve"> </w:t>
      </w:r>
      <w:r w:rsidR="008E37BD">
        <w:t xml:space="preserve">but thinking stills shows </w:t>
      </w:r>
      <w:ins w:id="79" w:author="zhou zhengzi" w:date="2019-12-28T22:33:00Z">
        <w:r>
          <w:t>up as</w:t>
        </w:r>
      </w:ins>
      <w:del w:id="80" w:author="zhou zhengzi" w:date="2019-12-28T22:49:00Z">
        <w:r w:rsidR="008E37BD" w:rsidDel="00C877F7">
          <w:delText>as</w:delText>
        </w:r>
      </w:del>
      <w:r w:rsidR="008E37BD">
        <w:t xml:space="preserve"> a </w:t>
      </w:r>
      <w:ins w:id="81" w:author="zhou zhengzi" w:date="2019-12-28T22:33:00Z">
        <w:r>
          <w:t xml:space="preserve">laryngeal </w:t>
        </w:r>
      </w:ins>
      <w:r w:rsidR="008E37BD">
        <w:t>habit</w:t>
      </w:r>
    </w:p>
    <w:p w14:paraId="6A00BB11" w14:textId="348832A1" w:rsidR="00266479" w:rsidRDefault="008E37BD" w:rsidP="00266479">
      <w:r>
        <w:t xml:space="preserve">One </w:t>
      </w:r>
      <w:r>
        <w:rPr>
          <w:rFonts w:hint="eastAsia"/>
        </w:rPr>
        <w:t>of</w:t>
      </w:r>
      <w:r>
        <w:t xml:space="preserve"> </w:t>
      </w:r>
      <w:del w:id="82" w:author="zhou zhengzi" w:date="2019-12-28T22:33:00Z">
        <w:r w:rsidDel="00FA54A3">
          <w:rPr>
            <w:rFonts w:hint="eastAsia"/>
          </w:rPr>
          <w:delText>th</w:delText>
        </w:r>
        <w:r w:rsidDel="00FA54A3">
          <w:delText>ese habit</w:delText>
        </w:r>
      </w:del>
      <w:ins w:id="83" w:author="zhou zhengzi" w:date="2019-12-28T22:33:00Z">
        <w:r w:rsidR="00FA54A3">
          <w:t>the bits of evidence</w:t>
        </w:r>
      </w:ins>
      <w:r>
        <w:t xml:space="preserve"> that support this is when people are trying to solve a problem they typically have increase</w:t>
      </w:r>
      <w:ins w:id="84" w:author="zhou zhengzi" w:date="2019-12-28T22:33:00Z">
        <w:r w:rsidR="00FA54A3">
          <w:t>d</w:t>
        </w:r>
      </w:ins>
      <w:r>
        <w:t xml:space="preserve"> musc</w:t>
      </w:r>
      <w:ins w:id="85" w:author="zhou zhengzi" w:date="2019-12-28T22:33:00Z">
        <w:r w:rsidR="00FA54A3">
          <w:t>u</w:t>
        </w:r>
      </w:ins>
      <w:r>
        <w:t>l</w:t>
      </w:r>
      <w:ins w:id="86" w:author="zhou zhengzi" w:date="2019-12-28T22:33:00Z">
        <w:r w:rsidR="00FA54A3">
          <w:t>ar</w:t>
        </w:r>
      </w:ins>
      <w:del w:id="87" w:author="zhou zhengzi" w:date="2019-12-28T22:33:00Z">
        <w:r w:rsidDel="00FA54A3">
          <w:delText>e</w:delText>
        </w:r>
      </w:del>
      <w:r>
        <w:t xml:space="preserve"> habit in the</w:t>
      </w:r>
      <w:del w:id="88" w:author="zhou zhengzi" w:date="2019-12-28T22:50:00Z">
        <w:r w:rsidDel="00C877F7">
          <w:delText xml:space="preserve"> </w:delText>
        </w:r>
      </w:del>
      <w:del w:id="89" w:author="zhou zhengzi" w:date="2019-12-28T22:33:00Z">
        <w:r w:rsidDel="00FA54A3">
          <w:delText>though</w:delText>
        </w:r>
      </w:del>
      <w:del w:id="90" w:author="zhou zhengzi" w:date="2019-12-28T22:34:00Z">
        <w:r w:rsidDel="00FA54A3">
          <w:delText>t</w:delText>
        </w:r>
      </w:del>
      <w:r>
        <w:t xml:space="preserve"> </w:t>
      </w:r>
      <w:ins w:id="91" w:author="zhou zhengzi" w:date="2019-12-28T22:34:00Z">
        <w:r w:rsidR="00FA54A3">
          <w:t xml:space="preserve">throat </w:t>
        </w:r>
      </w:ins>
      <w:r>
        <w:t>region</w:t>
      </w:r>
    </w:p>
    <w:p w14:paraId="3E7FD708" w14:textId="6A57643F" w:rsidR="008E37BD" w:rsidRDefault="008E37BD" w:rsidP="00266479">
      <w:r>
        <w:rPr>
          <w:rFonts w:hint="eastAsia"/>
        </w:rPr>
        <w:t>T</w:t>
      </w:r>
      <w:r>
        <w:t>hat is if you put elect</w:t>
      </w:r>
      <w:ins w:id="92" w:author="zhou zhengzi" w:date="2019-12-28T22:34:00Z">
        <w:r w:rsidR="00FA54A3">
          <w:t>rode</w:t>
        </w:r>
      </w:ins>
      <w:del w:id="93" w:author="zhou zhengzi" w:date="2019-12-28T22:34:00Z">
        <w:r w:rsidDel="00FA54A3">
          <w:delText>or</w:delText>
        </w:r>
      </w:del>
      <w:r>
        <w:t xml:space="preserve">s </w:t>
      </w:r>
      <w:ins w:id="94" w:author="zhou zhengzi" w:date="2019-12-28T22:34:00Z">
        <w:r w:rsidR="00FA54A3">
          <w:t>on the</w:t>
        </w:r>
      </w:ins>
      <w:del w:id="95" w:author="zhou zhengzi" w:date="2019-12-28T22:34:00Z">
        <w:r w:rsidDel="00FA54A3">
          <w:delText>under</w:delText>
        </w:r>
      </w:del>
      <w:ins w:id="96" w:author="zhou zhengzi" w:date="2019-12-28T22:34:00Z">
        <w:r w:rsidR="00FA54A3">
          <w:t xml:space="preserve"> throat and</w:t>
        </w:r>
      </w:ins>
      <w:del w:id="97" w:author="zhou zhengzi" w:date="2019-12-28T22:34:00Z">
        <w:r w:rsidDel="00FA54A3">
          <w:delText xml:space="preserve"> thoughts</w:delText>
        </w:r>
      </w:del>
      <w:r>
        <w:t xml:space="preserve"> measure muscle p</w:t>
      </w:r>
      <w:del w:id="98" w:author="zhou zhengzi" w:date="2019-12-28T22:50:00Z">
        <w:r w:rsidDel="00C877F7">
          <w:delText>r</w:delText>
        </w:r>
      </w:del>
      <w:r>
        <w:t>oten</w:t>
      </w:r>
      <w:ins w:id="99" w:author="zhou zhengzi" w:date="2019-12-28T22:34:00Z">
        <w:r w:rsidR="00FA54A3">
          <w:t>tial</w:t>
        </w:r>
      </w:ins>
      <w:del w:id="100" w:author="zhou zhengzi" w:date="2019-12-28T22:34:00Z">
        <w:r w:rsidDel="00FA54A3">
          <w:delText>su</w:delText>
        </w:r>
      </w:del>
      <w:r>
        <w:t>, muscle activity,</w:t>
      </w:r>
      <w:r w:rsidR="009F1D59">
        <w:t xml:space="preserve"> </w:t>
      </w:r>
      <w:r>
        <w:t>you discover</w:t>
      </w:r>
      <w:del w:id="101" w:author="zhou zhengzi" w:date="2019-12-28T22:35:00Z">
        <w:r w:rsidDel="00FA54A3">
          <w:delText>ed</w:delText>
        </w:r>
      </w:del>
      <w:r>
        <w:t xml:space="preserve"> that when people are thinking like </w:t>
      </w:r>
      <w:ins w:id="102" w:author="zhou zhengzi" w:date="2019-12-28T22:35:00Z">
        <w:r w:rsidR="00FA54A3">
          <w:t xml:space="preserve">if </w:t>
        </w:r>
      </w:ins>
      <w:r>
        <w:t xml:space="preserve">they are </w:t>
      </w:r>
      <w:ins w:id="103" w:author="zhou zhengzi" w:date="2019-12-28T22:35:00Z">
        <w:r w:rsidR="00FA54A3">
          <w:t>dil</w:t>
        </w:r>
        <w:r w:rsidR="00EA1354">
          <w:t>igently</w:t>
        </w:r>
      </w:ins>
      <w:del w:id="104" w:author="zhou zhengzi" w:date="2019-12-28T22:35:00Z">
        <w:r w:rsidDel="00EA1354">
          <w:delText>typically</w:delText>
        </w:r>
      </w:del>
      <w:r>
        <w:t xml:space="preserve"> trying to solve a problem, that there is a muscle activity in the th</w:t>
      </w:r>
      <w:ins w:id="105" w:author="zhou zhengzi" w:date="2019-12-28T22:35:00Z">
        <w:r w:rsidR="00EA1354">
          <w:t>roat</w:t>
        </w:r>
      </w:ins>
      <w:del w:id="106" w:author="zhou zhengzi" w:date="2019-12-28T22:35:00Z">
        <w:r w:rsidDel="00EA1354">
          <w:delText>ouer</w:delText>
        </w:r>
      </w:del>
      <w:r>
        <w:t xml:space="preserve"> region</w:t>
      </w:r>
    </w:p>
    <w:p w14:paraId="4B0D1EA8" w14:textId="0FD1584D" w:rsidR="008E37BD" w:rsidRDefault="008E37BD" w:rsidP="00266479"/>
    <w:p w14:paraId="690595A5" w14:textId="412E3657" w:rsidR="008E37BD" w:rsidRDefault="008E37BD" w:rsidP="00266479">
      <w:r>
        <w:rPr>
          <w:rFonts w:hint="eastAsia"/>
        </w:rPr>
        <w:t>S</w:t>
      </w:r>
      <w:r>
        <w:t>o LW make the argument that problem solving and thinking can be define</w:t>
      </w:r>
      <w:r w:rsidR="009F1D59">
        <w:t>d</w:t>
      </w:r>
      <w:r>
        <w:t xml:space="preserve"> as set of behaviors as set of response. And in this case the response he observed </w:t>
      </w:r>
      <w:ins w:id="107" w:author="zhou zhengzi" w:date="2019-12-28T22:36:00Z">
        <w:r w:rsidR="00EA1354">
          <w:t>was</w:t>
        </w:r>
      </w:ins>
      <w:del w:id="108" w:author="zhou zhengzi" w:date="2019-12-28T22:36:00Z">
        <w:r w:rsidDel="00EA1354">
          <w:delText>is</w:delText>
        </w:r>
      </w:del>
      <w:r>
        <w:t xml:space="preserve"> the </w:t>
      </w:r>
      <w:ins w:id="109" w:author="zhou zhengzi" w:date="2019-12-28T22:36:00Z">
        <w:r w:rsidR="00EA1354">
          <w:t>throat</w:t>
        </w:r>
      </w:ins>
      <w:del w:id="110" w:author="zhou zhengzi" w:date="2019-12-28T22:36:00Z">
        <w:r w:rsidDel="00EA1354">
          <w:delText>thought</w:delText>
        </w:r>
      </w:del>
      <w:r>
        <w:t xml:space="preserve"> activity</w:t>
      </w:r>
    </w:p>
    <w:p w14:paraId="20B647F8" w14:textId="7892FEC3" w:rsidR="008E37BD" w:rsidRDefault="008E37BD" w:rsidP="00266479">
      <w:r>
        <w:t>That is what he means when he calls</w:t>
      </w:r>
      <w:ins w:id="111" w:author="zhou zhengzi" w:date="2019-12-28T22:36:00Z">
        <w:r w:rsidR="00EA1354">
          <w:t xml:space="preserve"> it</w:t>
        </w:r>
      </w:ins>
      <w:r>
        <w:t xml:space="preserve"> a L</w:t>
      </w:r>
      <w:ins w:id="112" w:author="zhou zhengzi" w:date="2019-12-28T22:36:00Z">
        <w:r w:rsidR="00EA1354">
          <w:t>aryngeal</w:t>
        </w:r>
      </w:ins>
      <w:del w:id="113" w:author="zhou zhengzi" w:date="2019-12-28T22:36:00Z">
        <w:r w:rsidDel="00EA1354">
          <w:delText>eo</w:delText>
        </w:r>
      </w:del>
      <w:del w:id="114" w:author="zhou zhengzi" w:date="2019-12-28T22:37:00Z">
        <w:r w:rsidDel="00EA1354">
          <w:delText>re</w:delText>
        </w:r>
      </w:del>
      <w:r>
        <w:t xml:space="preserve"> Habit</w:t>
      </w:r>
    </w:p>
    <w:p w14:paraId="10E59505" w14:textId="61B57DF6" w:rsidR="008E37BD" w:rsidRDefault="008E37BD" w:rsidP="00266479">
      <w:r>
        <w:rPr>
          <w:rFonts w:hint="eastAsia"/>
        </w:rPr>
        <w:t>As</w:t>
      </w:r>
      <w:r>
        <w:t xml:space="preserve"> </w:t>
      </w:r>
      <w:r>
        <w:rPr>
          <w:rFonts w:hint="eastAsia"/>
        </w:rPr>
        <w:t>I</w:t>
      </w:r>
      <w:r>
        <w:t xml:space="preserve"> </w:t>
      </w:r>
      <w:r>
        <w:rPr>
          <w:rFonts w:hint="eastAsia"/>
        </w:rPr>
        <w:t>am</w:t>
      </w:r>
      <w:r>
        <w:t xml:space="preserve"> thinking </w:t>
      </w:r>
      <w:ins w:id="115" w:author="zhou zhengzi" w:date="2019-12-28T22:37:00Z">
        <w:r w:rsidR="00EA1354">
          <w:t xml:space="preserve">about </w:t>
        </w:r>
      </w:ins>
      <w:r>
        <w:t xml:space="preserve">what I am going to saying, my muscles </w:t>
      </w:r>
      <w:ins w:id="116" w:author="zhou zhengzi" w:date="2019-12-28T22:37:00Z">
        <w:r w:rsidR="00EA1354">
          <w:t>in</w:t>
        </w:r>
      </w:ins>
      <w:del w:id="117" w:author="zhou zhengzi" w:date="2019-12-28T22:37:00Z">
        <w:r w:rsidDel="00EA1354">
          <w:delText>did</w:delText>
        </w:r>
      </w:del>
      <w:r>
        <w:t xml:space="preserve"> my th</w:t>
      </w:r>
      <w:ins w:id="118" w:author="zhou zhengzi" w:date="2019-12-28T22:37:00Z">
        <w:r w:rsidR="00EA1354">
          <w:t>roat</w:t>
        </w:r>
      </w:ins>
      <w:del w:id="119" w:author="zhou zhengzi" w:date="2019-12-28T22:37:00Z">
        <w:r w:rsidDel="00EA1354">
          <w:delText>oru</w:delText>
        </w:r>
      </w:del>
      <w:r>
        <w:t xml:space="preserve"> </w:t>
      </w:r>
      <w:del w:id="120" w:author="zhou zhengzi" w:date="2019-12-28T22:37:00Z">
        <w:r w:rsidDel="00EA1354">
          <w:delText xml:space="preserve">and </w:delText>
        </w:r>
      </w:del>
      <w:ins w:id="121" w:author="zhou zhengzi" w:date="2019-12-28T22:37:00Z">
        <w:r w:rsidR="00EA1354">
          <w:t xml:space="preserve">are </w:t>
        </w:r>
      </w:ins>
      <w:r>
        <w:t>responding</w:t>
      </w:r>
      <w:ins w:id="122" w:author="zhou zhengzi" w:date="2019-12-28T22:51:00Z">
        <w:r w:rsidR="00C877F7">
          <w:t>.</w:t>
        </w:r>
      </w:ins>
    </w:p>
    <w:p w14:paraId="3B9C2449" w14:textId="2CCF5961" w:rsidR="008E37BD" w:rsidRDefault="008E37BD" w:rsidP="00266479">
      <w:proofErr w:type="gramStart"/>
      <w:r>
        <w:t>So</w:t>
      </w:r>
      <w:proofErr w:type="gramEnd"/>
      <w:r>
        <w:t xml:space="preserve"> thinking can be measured as muscle activity </w:t>
      </w:r>
    </w:p>
    <w:p w14:paraId="397E58D6" w14:textId="67665FB6" w:rsidR="008E37BD" w:rsidRDefault="008E37BD" w:rsidP="00266479">
      <w:r>
        <w:t xml:space="preserve">Now the </w:t>
      </w:r>
      <w:del w:id="123" w:author="zhou zhengzi" w:date="2019-12-28T22:37:00Z">
        <w:r w:rsidDel="00EA1354">
          <w:delText xml:space="preserve">modele </w:delText>
        </w:r>
      </w:del>
      <w:ins w:id="124" w:author="zhou zhengzi" w:date="2019-12-28T22:37:00Z">
        <w:r w:rsidR="00EA1354">
          <w:t xml:space="preserve">motor </w:t>
        </w:r>
      </w:ins>
      <w:r>
        <w:t xml:space="preserve">theory  </w:t>
      </w:r>
    </w:p>
    <w:p w14:paraId="04660CF6" w14:textId="5A0BFADA" w:rsidR="008E37BD" w:rsidRDefault="008E37BD" w:rsidP="00266479"/>
    <w:p w14:paraId="18A373F6" w14:textId="1A1639D6" w:rsidR="008E37BD" w:rsidRDefault="008E37BD" w:rsidP="00266479">
      <w:r>
        <w:rPr>
          <w:rFonts w:hint="eastAsia"/>
        </w:rPr>
        <w:t>S</w:t>
      </w:r>
      <w:r>
        <w:t>: did he happen</w:t>
      </w:r>
      <w:ins w:id="125" w:author="zhou zhengzi" w:date="2019-12-28T22:51:00Z">
        <w:r w:rsidR="00C877F7">
          <w:t xml:space="preserve"> </w:t>
        </w:r>
      </w:ins>
      <w:del w:id="126" w:author="zhou zhengzi" w:date="2019-12-28T22:38:00Z">
        <w:r w:rsidDel="00EA1354">
          <w:delText xml:space="preserve">ed </w:delText>
        </w:r>
      </w:del>
      <w:r>
        <w:t xml:space="preserve">to </w:t>
      </w:r>
      <w:r w:rsidR="00DC1551">
        <w:t>look</w:t>
      </w:r>
      <w:del w:id="127" w:author="zhou zhengzi" w:date="2019-12-28T22:51:00Z">
        <w:r w:rsidR="00DC1551" w:rsidDel="00C877F7">
          <w:delText>ed</w:delText>
        </w:r>
      </w:del>
      <w:r w:rsidR="00DC1551">
        <w:t xml:space="preserve"> </w:t>
      </w:r>
      <w:ins w:id="128" w:author="zhou zhengzi" w:date="2019-12-28T22:38:00Z">
        <w:r w:rsidR="00EA1354">
          <w:t xml:space="preserve">at </w:t>
        </w:r>
      </w:ins>
      <w:r w:rsidR="00DC1551">
        <w:t>people who sign</w:t>
      </w:r>
      <w:del w:id="129" w:author="zhou zhengzi" w:date="2019-12-28T22:38:00Z">
        <w:r w:rsidR="00DC1551" w:rsidDel="00EA1354">
          <w:delText>ed</w:delText>
        </w:r>
      </w:del>
      <w:r w:rsidR="00DC1551">
        <w:t xml:space="preserve"> I mean deaf people </w:t>
      </w:r>
    </w:p>
    <w:p w14:paraId="363B4044" w14:textId="1A1D5064" w:rsidR="00DC1551" w:rsidRPr="00DC1551" w:rsidRDefault="00DC1551" w:rsidP="00266479"/>
    <w:p w14:paraId="71A1BE14" w14:textId="33FF4195" w:rsidR="00DC1551" w:rsidRDefault="00DC1551" w:rsidP="00266479">
      <w:r>
        <w:t>He did in dead, and to jump a h</w:t>
      </w:r>
      <w:ins w:id="130" w:author="zhou zhengzi" w:date="2019-12-28T22:38:00Z">
        <w:r w:rsidR="00EA1354">
          <w:t>e</w:t>
        </w:r>
      </w:ins>
      <w:r>
        <w:t xml:space="preserve">ad what </w:t>
      </w:r>
      <w:ins w:id="131" w:author="zhou zhengzi" w:date="2019-12-28T22:38:00Z">
        <w:r w:rsidR="00EA1354">
          <w:t>one</w:t>
        </w:r>
      </w:ins>
      <w:del w:id="132" w:author="zhou zhengzi" w:date="2019-12-28T22:38:00Z">
        <w:r w:rsidDel="00EA1354">
          <w:delText>was</w:delText>
        </w:r>
      </w:del>
      <w:r>
        <w:t xml:space="preserve"> find</w:t>
      </w:r>
      <w:ins w:id="133" w:author="zhou zhengzi" w:date="2019-12-28T22:38:00Z">
        <w:r w:rsidR="00EA1354">
          <w:t>s</w:t>
        </w:r>
      </w:ins>
      <w:r>
        <w:t xml:space="preserve"> in deaf people who use sign language</w:t>
      </w:r>
    </w:p>
    <w:p w14:paraId="04ED37B9" w14:textId="4DEFDE7D" w:rsidR="00DC1551" w:rsidRDefault="00DC1551" w:rsidP="00266479">
      <w:r w:rsidRPr="006A6BA2">
        <w:rPr>
          <w:highlight w:val="yellow"/>
          <w:rPrChange w:id="134" w:author="zhou zhengzi" w:date="2019-12-28T23:04:00Z">
            <w:rPr/>
          </w:rPrChange>
        </w:rPr>
        <w:t>When they are give</w:t>
      </w:r>
      <w:ins w:id="135" w:author="zhou zhengzi" w:date="2019-12-28T22:38:00Z">
        <w:r w:rsidR="00EA1354" w:rsidRPr="006A6BA2">
          <w:rPr>
            <w:highlight w:val="yellow"/>
            <w:rPrChange w:id="136" w:author="zhou zhengzi" w:date="2019-12-28T23:04:00Z">
              <w:rPr/>
            </w:rPrChange>
          </w:rPr>
          <w:t>n</w:t>
        </w:r>
      </w:ins>
      <w:r w:rsidRPr="006A6BA2">
        <w:rPr>
          <w:highlight w:val="yellow"/>
          <w:rPrChange w:id="137" w:author="zhou zhengzi" w:date="2019-12-28T23:04:00Z">
            <w:rPr/>
          </w:rPrChange>
        </w:rPr>
        <w:t xml:space="preserve"> problems </w:t>
      </w:r>
      <w:ins w:id="138" w:author="zhou zhengzi" w:date="2019-12-28T22:39:00Z">
        <w:r w:rsidR="00EA1354" w:rsidRPr="006A6BA2">
          <w:rPr>
            <w:highlight w:val="yellow"/>
            <w:rPrChange w:id="139" w:author="zhou zhengzi" w:date="2019-12-28T23:04:00Z">
              <w:rPr/>
            </w:rPrChange>
          </w:rPr>
          <w:t>of various</w:t>
        </w:r>
      </w:ins>
      <w:del w:id="140" w:author="zhou zhengzi" w:date="2019-12-28T22:39:00Z">
        <w:r w:rsidRPr="006A6BA2" w:rsidDel="00EA1354">
          <w:rPr>
            <w:highlight w:val="yellow"/>
            <w:rPrChange w:id="141" w:author="zhou zhengzi" w:date="2019-12-28T23:04:00Z">
              <w:rPr/>
            </w:rPrChange>
          </w:rPr>
          <w:delText>like these</w:delText>
        </w:r>
      </w:del>
      <w:r w:rsidRPr="006A6BA2">
        <w:rPr>
          <w:highlight w:val="yellow"/>
          <w:rPrChange w:id="142" w:author="zhou zhengzi" w:date="2019-12-28T23:04:00Z">
            <w:rPr/>
          </w:rPrChange>
        </w:rPr>
        <w:t xml:space="preserve"> kind they have musc</w:t>
      </w:r>
      <w:ins w:id="143" w:author="zhou zhengzi" w:date="2019-12-28T22:39:00Z">
        <w:r w:rsidR="00EA1354" w:rsidRPr="006A6BA2">
          <w:rPr>
            <w:highlight w:val="yellow"/>
            <w:rPrChange w:id="144" w:author="zhou zhengzi" w:date="2019-12-28T23:04:00Z">
              <w:rPr/>
            </w:rPrChange>
          </w:rPr>
          <w:t>u</w:t>
        </w:r>
      </w:ins>
      <w:r w:rsidRPr="006A6BA2">
        <w:rPr>
          <w:highlight w:val="yellow"/>
          <w:rPrChange w:id="145" w:author="zhou zhengzi" w:date="2019-12-28T23:04:00Z">
            <w:rPr/>
          </w:rPrChange>
        </w:rPr>
        <w:t>l</w:t>
      </w:r>
      <w:ins w:id="146" w:author="zhou zhengzi" w:date="2019-12-28T22:39:00Z">
        <w:r w:rsidR="00EA1354" w:rsidRPr="006A6BA2">
          <w:rPr>
            <w:highlight w:val="yellow"/>
            <w:rPrChange w:id="147" w:author="zhou zhengzi" w:date="2019-12-28T23:04:00Z">
              <w:rPr/>
            </w:rPrChange>
          </w:rPr>
          <w:t>ar</w:t>
        </w:r>
      </w:ins>
      <w:del w:id="148" w:author="zhou zhengzi" w:date="2019-12-28T22:39:00Z">
        <w:r w:rsidRPr="006A6BA2" w:rsidDel="00EA1354">
          <w:rPr>
            <w:highlight w:val="yellow"/>
            <w:rPrChange w:id="149" w:author="zhou zhengzi" w:date="2019-12-28T23:04:00Z">
              <w:rPr/>
            </w:rPrChange>
          </w:rPr>
          <w:delText>e</w:delText>
        </w:r>
      </w:del>
      <w:r w:rsidRPr="006A6BA2">
        <w:rPr>
          <w:highlight w:val="yellow"/>
          <w:rPrChange w:id="150" w:author="zhou zhengzi" w:date="2019-12-28T23:04:00Z">
            <w:rPr/>
          </w:rPrChange>
        </w:rPr>
        <w:t xml:space="preserve"> change</w:t>
      </w:r>
      <w:ins w:id="151" w:author="zhou zhengzi" w:date="2019-12-28T22:39:00Z">
        <w:r w:rsidR="00EA1354" w:rsidRPr="006A6BA2">
          <w:rPr>
            <w:highlight w:val="yellow"/>
            <w:rPrChange w:id="152" w:author="zhou zhengzi" w:date="2019-12-28T23:04:00Z">
              <w:rPr/>
            </w:rPrChange>
          </w:rPr>
          <w:t>s</w:t>
        </w:r>
      </w:ins>
      <w:r w:rsidRPr="006A6BA2">
        <w:rPr>
          <w:highlight w:val="yellow"/>
          <w:rPrChange w:id="153" w:author="zhou zhengzi" w:date="2019-12-28T23:04:00Z">
            <w:rPr/>
          </w:rPrChange>
        </w:rPr>
        <w:t xml:space="preserve"> in the</w:t>
      </w:r>
      <w:r w:rsidR="009F1D59" w:rsidRPr="006A6BA2">
        <w:rPr>
          <w:highlight w:val="yellow"/>
          <w:rPrChange w:id="154" w:author="zhou zhengzi" w:date="2019-12-28T23:04:00Z">
            <w:rPr/>
          </w:rPrChange>
        </w:rPr>
        <w:t>ir</w:t>
      </w:r>
      <w:r w:rsidRPr="006A6BA2">
        <w:rPr>
          <w:highlight w:val="yellow"/>
          <w:rPrChange w:id="155" w:author="zhou zhengzi" w:date="2019-12-28T23:04:00Z">
            <w:rPr/>
          </w:rPrChange>
        </w:rPr>
        <w:t xml:space="preserve"> hand</w:t>
      </w:r>
      <w:del w:id="156" w:author="zhou zhengzi" w:date="2019-12-28T22:39:00Z">
        <w:r w:rsidRPr="006A6BA2" w:rsidDel="00EA1354">
          <w:rPr>
            <w:highlight w:val="yellow"/>
            <w:rPrChange w:id="157" w:author="zhou zhengzi" w:date="2019-12-28T23:04:00Z">
              <w:rPr/>
            </w:rPrChange>
          </w:rPr>
          <w:delText>s</w:delText>
        </w:r>
      </w:del>
      <w:r w:rsidRPr="006A6BA2">
        <w:rPr>
          <w:highlight w:val="yellow"/>
          <w:rPrChange w:id="158" w:author="zhou zhengzi" w:date="2019-12-28T23:04:00Z">
            <w:rPr/>
          </w:rPrChange>
        </w:rPr>
        <w:t>,</w:t>
      </w:r>
      <w:r w:rsidR="009F1D59">
        <w:t xml:space="preserve"> </w:t>
      </w:r>
      <w:r>
        <w:t xml:space="preserve">when they are trying to solve a problem, </w:t>
      </w:r>
      <w:del w:id="159" w:author="zhou zhengzi" w:date="2019-12-28T22:52:00Z">
        <w:r w:rsidDel="00C877F7">
          <w:delText xml:space="preserve"> </w:delText>
        </w:r>
      </w:del>
      <w:r>
        <w:t xml:space="preserve">just like the muscle changed </w:t>
      </w:r>
      <w:ins w:id="160" w:author="zhou zhengzi" w:date="2019-12-28T22:39:00Z">
        <w:r w:rsidR="00EA1354">
          <w:t xml:space="preserve">going on </w:t>
        </w:r>
      </w:ins>
      <w:r>
        <w:t>in the th</w:t>
      </w:r>
      <w:ins w:id="161" w:author="zhou zhengzi" w:date="2019-12-28T22:39:00Z">
        <w:r w:rsidR="00EA1354">
          <w:t>roat</w:t>
        </w:r>
      </w:ins>
      <w:del w:id="162" w:author="zhou zhengzi" w:date="2019-12-28T22:39:00Z">
        <w:r w:rsidDel="00EA1354">
          <w:delText>o</w:delText>
        </w:r>
      </w:del>
      <w:del w:id="163" w:author="zhou zhengzi" w:date="2019-12-28T22:40:00Z">
        <w:r w:rsidDel="00EA1354">
          <w:delText>ugh</w:delText>
        </w:r>
      </w:del>
      <w:r>
        <w:t xml:space="preserve"> region for speaking individuals, so for LW, thinking is </w:t>
      </w:r>
      <w:proofErr w:type="spellStart"/>
      <w:proofErr w:type="gramStart"/>
      <w:r>
        <w:t>a</w:t>
      </w:r>
      <w:proofErr w:type="spellEnd"/>
      <w:proofErr w:type="gramEnd"/>
      <w:r>
        <w:t xml:space="preserve"> identical activity with </w:t>
      </w:r>
      <w:r>
        <w:lastRenderedPageBreak/>
        <w:t>muscles</w:t>
      </w:r>
    </w:p>
    <w:p w14:paraId="46FF4A11" w14:textId="2D5A874F" w:rsidR="00DC1551" w:rsidRDefault="00DC1551" w:rsidP="00266479">
      <w:r>
        <w:t xml:space="preserve">Related concept was developed by </w:t>
      </w:r>
      <w:ins w:id="164" w:author="zhou zhengzi" w:date="2019-12-28T22:52:00Z">
        <w:r w:rsidR="00C877F7">
          <w:t>W</w:t>
        </w:r>
      </w:ins>
      <w:del w:id="165" w:author="zhou zhengzi" w:date="2019-12-28T22:52:00Z">
        <w:r w:rsidDel="00C877F7">
          <w:delText>w</w:delText>
        </w:r>
      </w:del>
      <w:r>
        <w:t>ill</w:t>
      </w:r>
      <w:ins w:id="166" w:author="zhou zhengzi" w:date="2019-12-28T22:40:00Z">
        <w:r w:rsidR="00EA1354">
          <w:t>i</w:t>
        </w:r>
      </w:ins>
      <w:r>
        <w:t xml:space="preserve">am </w:t>
      </w:r>
      <w:ins w:id="167" w:author="zhou zhengzi" w:date="2019-12-28T22:52:00Z">
        <w:r w:rsidR="00C877F7">
          <w:rPr>
            <w:rFonts w:hint="eastAsia"/>
          </w:rPr>
          <w:t>J</w:t>
        </w:r>
      </w:ins>
      <w:del w:id="168" w:author="zhou zhengzi" w:date="2019-12-28T22:52:00Z">
        <w:r w:rsidDel="00C877F7">
          <w:delText>j</w:delText>
        </w:r>
      </w:del>
      <w:r>
        <w:t>a</w:t>
      </w:r>
      <w:ins w:id="169" w:author="zhou zhengzi" w:date="2019-12-28T22:40:00Z">
        <w:r w:rsidR="00EA1354">
          <w:t>m</w:t>
        </w:r>
      </w:ins>
      <w:del w:id="170" w:author="zhou zhengzi" w:date="2019-12-28T22:40:00Z">
        <w:r w:rsidDel="00EA1354">
          <w:delText>n</w:delText>
        </w:r>
      </w:del>
      <w:r>
        <w:t xml:space="preserve">es it is called </w:t>
      </w:r>
      <w:ins w:id="171" w:author="zhou zhengzi" w:date="2019-12-28T22:40:00Z">
        <w:r w:rsidR="00EA1354">
          <w:t>ideomotor</w:t>
        </w:r>
      </w:ins>
      <w:del w:id="172" w:author="zhou zhengzi" w:date="2019-12-28T22:40:00Z">
        <w:r w:rsidDel="00EA1354">
          <w:delText>ediomoter</w:delText>
        </w:r>
      </w:del>
      <w:r>
        <w:t xml:space="preserve"> action</w:t>
      </w:r>
    </w:p>
    <w:p w14:paraId="1D56C5A0" w14:textId="24E84E30" w:rsidR="00DC1551" w:rsidRDefault="00DC1551" w:rsidP="00266479"/>
    <w:p w14:paraId="7F0C50B7" w14:textId="09F17635" w:rsidR="00DC1551" w:rsidRDefault="00EA1354" w:rsidP="00266479">
      <w:ins w:id="173" w:author="zhou zhengzi" w:date="2019-12-28T22:41:00Z">
        <w:r>
          <w:t>i</w:t>
        </w:r>
      </w:ins>
      <w:del w:id="174" w:author="zhou zhengzi" w:date="2019-12-28T22:41:00Z">
        <w:r w:rsidR="00DC1551" w:rsidDel="00EA1354">
          <w:delText>E</w:delText>
        </w:r>
      </w:del>
      <w:r w:rsidR="00DC1551">
        <w:t>d</w:t>
      </w:r>
      <w:ins w:id="175" w:author="zhou zhengzi" w:date="2019-12-28T22:41:00Z">
        <w:r>
          <w:t>e</w:t>
        </w:r>
      </w:ins>
      <w:del w:id="176" w:author="zhou zhengzi" w:date="2019-12-28T22:41:00Z">
        <w:r w:rsidR="00DC1551" w:rsidDel="00EA1354">
          <w:delText>i</w:delText>
        </w:r>
      </w:del>
      <w:r w:rsidR="00DC1551">
        <w:t>omot</w:t>
      </w:r>
      <w:ins w:id="177" w:author="zhou zhengzi" w:date="2019-12-28T22:41:00Z">
        <w:r>
          <w:t>o</w:t>
        </w:r>
      </w:ins>
      <w:del w:id="178" w:author="zhou zhengzi" w:date="2019-12-28T22:41:00Z">
        <w:r w:rsidR="00DC1551" w:rsidDel="00EA1354">
          <w:delText>e</w:delText>
        </w:r>
      </w:del>
      <w:r w:rsidR="00DC1551">
        <w:t xml:space="preserve">r action is </w:t>
      </w:r>
      <w:proofErr w:type="gramStart"/>
      <w:r w:rsidR="00DC1551">
        <w:t>a</w:t>
      </w:r>
      <w:proofErr w:type="gramEnd"/>
      <w:r w:rsidR="00DC1551">
        <w:t xml:space="preserve"> activity occur</w:t>
      </w:r>
      <w:del w:id="179" w:author="zhou zhengzi" w:date="2019-12-28T22:51:00Z">
        <w:r w:rsidR="00DC1551" w:rsidDel="00C877F7">
          <w:delText>r</w:delText>
        </w:r>
      </w:del>
      <w:ins w:id="180" w:author="zhou zhengzi" w:date="2019-12-28T22:41:00Z">
        <w:r>
          <w:t>s</w:t>
        </w:r>
      </w:ins>
      <w:del w:id="181" w:author="zhou zhengzi" w:date="2019-12-28T22:41:00Z">
        <w:r w:rsidR="00DC1551" w:rsidDel="00EA1354">
          <w:delText>ing</w:delText>
        </w:r>
      </w:del>
      <w:r w:rsidR="00DC1551">
        <w:t xml:space="preserve"> without our noticing</w:t>
      </w:r>
      <w:ins w:id="182" w:author="zhou zhengzi" w:date="2019-12-28T22:41:00Z">
        <w:r>
          <w:t xml:space="preserve"> it</w:t>
        </w:r>
      </w:ins>
      <w:r w:rsidR="00DC1551">
        <w:t xml:space="preserve">. Without our being aware of </w:t>
      </w:r>
      <w:proofErr w:type="gramStart"/>
      <w:r w:rsidR="00DC1551">
        <w:t>it ,</w:t>
      </w:r>
      <w:proofErr w:type="gramEnd"/>
      <w:r w:rsidR="00DC1551">
        <w:t xml:space="preserve"> I will give a simple example </w:t>
      </w:r>
    </w:p>
    <w:p w14:paraId="172C402F" w14:textId="21B0AF35" w:rsidR="00DC1551" w:rsidRDefault="00DC1551" w:rsidP="00266479">
      <w:r>
        <w:t>If you think of locations there tends to be eye movements that occurs with you thinking about your location</w:t>
      </w:r>
      <w:ins w:id="183" w:author="zhou zhengzi" w:date="2019-12-28T22:42:00Z">
        <w:r w:rsidR="00EA1354">
          <w:t>.</w:t>
        </w:r>
      </w:ins>
    </w:p>
    <w:p w14:paraId="2AF16373" w14:textId="43974E2F" w:rsidR="00DC1551" w:rsidRDefault="00DC1551" w:rsidP="00266479">
      <w:proofErr w:type="gramStart"/>
      <w:r>
        <w:t>In particular</w:t>
      </w:r>
      <w:ins w:id="184" w:author="zhou zhengzi" w:date="2019-12-28T22:41:00Z">
        <w:r w:rsidR="00EA1354">
          <w:t>,</w:t>
        </w:r>
      </w:ins>
      <w:r>
        <w:t xml:space="preserve"> from</w:t>
      </w:r>
      <w:proofErr w:type="gramEnd"/>
      <w:r>
        <w:t xml:space="preserve"> where we were siting, imagine that you are asked to </w:t>
      </w:r>
      <w:r w:rsidRPr="006A6BA2">
        <w:rPr>
          <w:highlight w:val="yellow"/>
          <w:rPrChange w:id="185" w:author="zhou zhengzi" w:date="2019-12-28T23:05:00Z">
            <w:rPr/>
          </w:rPrChange>
        </w:rPr>
        <w:t>think</w:t>
      </w:r>
      <w:del w:id="186" w:author="zhou zhengzi" w:date="2019-12-28T22:42:00Z">
        <w:r w:rsidRPr="006A6BA2" w:rsidDel="00EA1354">
          <w:rPr>
            <w:highlight w:val="yellow"/>
            <w:rPrChange w:id="187" w:author="zhou zhengzi" w:date="2019-12-28T23:05:00Z">
              <w:rPr/>
            </w:rPrChange>
          </w:rPr>
          <w:delText>ing</w:delText>
        </w:r>
      </w:del>
      <w:ins w:id="188" w:author="zhou zhengzi" w:date="2019-12-28T22:42:00Z">
        <w:r w:rsidR="00EA1354" w:rsidRPr="006A6BA2">
          <w:rPr>
            <w:highlight w:val="yellow"/>
            <w:rPrChange w:id="189" w:author="zhou zhengzi" w:date="2019-12-28T23:05:00Z">
              <w:rPr/>
            </w:rPrChange>
          </w:rPr>
          <w:t xml:space="preserve"> of</w:t>
        </w:r>
      </w:ins>
      <w:r w:rsidR="00E072F0" w:rsidRPr="006A6BA2">
        <w:rPr>
          <w:highlight w:val="yellow"/>
          <w:rPrChange w:id="190" w:author="zhou zhengzi" w:date="2019-12-28T23:05:00Z">
            <w:rPr/>
          </w:rPrChange>
        </w:rPr>
        <w:t xml:space="preserve"> our university library,</w:t>
      </w:r>
      <w:r w:rsidR="009F1D59">
        <w:t xml:space="preserve"> </w:t>
      </w:r>
      <w:r w:rsidR="00E072F0">
        <w:t>well if you close your eyes and think</w:t>
      </w:r>
      <w:del w:id="191" w:author="zhou zhengzi" w:date="2019-12-28T22:42:00Z">
        <w:r w:rsidR="00E072F0" w:rsidDel="00EA1354">
          <w:delText>ing</w:delText>
        </w:r>
      </w:del>
      <w:r w:rsidR="00E072F0">
        <w:t xml:space="preserve"> of the library, and if you </w:t>
      </w:r>
      <w:ins w:id="192" w:author="zhou zhengzi" w:date="2019-12-28T22:42:00Z">
        <w:r w:rsidR="00EA1354">
          <w:t xml:space="preserve">are </w:t>
        </w:r>
      </w:ins>
      <w:r w:rsidR="00E072F0">
        <w:t xml:space="preserve">siting directly facing me then according to this </w:t>
      </w:r>
      <w:bookmarkStart w:id="193" w:name="OLE_LINK1"/>
      <w:r w:rsidR="00E072F0">
        <w:t>notion</w:t>
      </w:r>
      <w:bookmarkEnd w:id="193"/>
      <w:r w:rsidR="00E072F0">
        <w:t>, your eyeballs will slightly move to the left, to your left, cause library in the general direction</w:t>
      </w:r>
    </w:p>
    <w:p w14:paraId="62404092" w14:textId="55FA1DDE" w:rsidR="00E072F0" w:rsidRDefault="00E072F0" w:rsidP="00266479"/>
    <w:p w14:paraId="7758BF03" w14:textId="0E606D6F" w:rsidR="00E072F0" w:rsidRDefault="00E072F0" w:rsidP="00266479">
      <w:r>
        <w:t>J and others said this is the idea leading to a motor actions,</w:t>
      </w:r>
      <w:r w:rsidR="009F1D59">
        <w:t xml:space="preserve"> </w:t>
      </w:r>
      <w:r>
        <w:t xml:space="preserve">and that is why it is called </w:t>
      </w:r>
      <w:del w:id="194" w:author="zhou zhengzi" w:date="2019-12-28T22:43:00Z">
        <w:r w:rsidDel="00EA1354">
          <w:delText xml:space="preserve">ledermoter </w:delText>
        </w:r>
      </w:del>
      <w:ins w:id="195" w:author="zhou zhengzi" w:date="2019-12-28T22:43:00Z">
        <w:r w:rsidR="00EA1354">
          <w:t xml:space="preserve">ideomotor </w:t>
        </w:r>
      </w:ins>
      <w:r>
        <w:t>action and idea leads to mode activity</w:t>
      </w:r>
    </w:p>
    <w:p w14:paraId="1036A9AB" w14:textId="4642A6BD" w:rsidR="00E072F0" w:rsidRDefault="00E072F0" w:rsidP="00266479">
      <w:r>
        <w:rPr>
          <w:rFonts w:hint="eastAsia"/>
        </w:rPr>
        <w:t>I</w:t>
      </w:r>
      <w:r>
        <w:t>f you want to impress your friends and rel</w:t>
      </w:r>
      <w:r w:rsidR="009F1D59">
        <w:t>a</w:t>
      </w:r>
      <w:r>
        <w:t xml:space="preserve">tives, you can change the </w:t>
      </w:r>
      <w:r w:rsidRPr="006A6BA2">
        <w:rPr>
          <w:highlight w:val="yellow"/>
          <w:rPrChange w:id="196" w:author="zhou zhengzi" w:date="2019-12-28T23:05:00Z">
            <w:rPr/>
          </w:rPrChange>
        </w:rPr>
        <w:t>simple process into magic trick.</w:t>
      </w:r>
    </w:p>
    <w:p w14:paraId="4CF1D007" w14:textId="5632CA0D" w:rsidR="00E072F0" w:rsidRDefault="00E072F0" w:rsidP="00266479">
      <w:r>
        <w:t xml:space="preserve">Ask people </w:t>
      </w:r>
      <w:ins w:id="197" w:author="zhou zhengzi" w:date="2019-12-28T22:43:00Z">
        <w:r w:rsidR="00EA1354">
          <w:t>to</w:t>
        </w:r>
      </w:ins>
      <w:del w:id="198" w:author="zhou zhengzi" w:date="2019-12-28T22:43:00Z">
        <w:r w:rsidDel="00EA1354">
          <w:delText>I have</w:delText>
        </w:r>
      </w:del>
      <w:r>
        <w:t xml:space="preserve"> do something </w:t>
      </w:r>
      <w:ins w:id="199" w:author="zhou zhengzi" w:date="2019-12-28T22:43:00Z">
        <w:r w:rsidR="00EA1354">
          <w:t xml:space="preserve">such as </w:t>
        </w:r>
      </w:ins>
      <w:del w:id="200" w:author="zhou zhengzi" w:date="2019-12-28T22:43:00Z">
        <w:r w:rsidDel="00EA1354">
          <w:delText>that</w:delText>
        </w:r>
      </w:del>
      <w:del w:id="201" w:author="zhou zhengzi" w:date="2019-12-28T23:05:00Z">
        <w:r w:rsidDel="007E4C6C">
          <w:delText xml:space="preserve"> </w:delText>
        </w:r>
      </w:del>
      <w:r>
        <w:t>I</w:t>
      </w:r>
      <w:ins w:id="202" w:author="zhou zhengzi" w:date="2019-12-28T22:43:00Z">
        <w:r w:rsidR="00EA1354">
          <w:t>’</w:t>
        </w:r>
      </w:ins>
      <w:ins w:id="203" w:author="zhou zhengzi" w:date="2019-12-28T22:44:00Z">
        <w:r w:rsidR="00EA1354">
          <w:t>ve</w:t>
        </w:r>
      </w:ins>
      <w:r>
        <w:t xml:space="preserve"> just described, think</w:t>
      </w:r>
      <w:ins w:id="204" w:author="zhou zhengzi" w:date="2019-12-28T22:44:00Z">
        <w:r w:rsidR="00EA1354">
          <w:t>ing of</w:t>
        </w:r>
      </w:ins>
      <w:r>
        <w:t xml:space="preserve"> something on their left, think something on their right, you get them to think thing </w:t>
      </w:r>
      <w:ins w:id="205" w:author="zhou zhengzi" w:date="2019-12-28T22:44:00Z">
        <w:r w:rsidR="00EA1354">
          <w:t>on</w:t>
        </w:r>
      </w:ins>
      <w:del w:id="206" w:author="zhou zhengzi" w:date="2019-12-28T22:44:00Z">
        <w:r w:rsidDel="00EA1354">
          <w:delText>in</w:delText>
        </w:r>
      </w:del>
      <w:r>
        <w:t xml:space="preserve"> either side with their eyes closed, and you watch their eyes very carefully. </w:t>
      </w:r>
    </w:p>
    <w:p w14:paraId="5A749030" w14:textId="064D9897" w:rsidR="00E072F0" w:rsidRDefault="00E072F0" w:rsidP="00266479">
      <w:r>
        <w:t xml:space="preserve">And if you do that you will discover that </w:t>
      </w:r>
      <w:ins w:id="207" w:author="zhou zhengzi" w:date="2019-12-28T22:44:00Z">
        <w:r w:rsidR="00EA1354">
          <w:t>you can see</w:t>
        </w:r>
      </w:ins>
      <w:del w:id="208" w:author="zhou zhengzi" w:date="2019-12-28T22:44:00Z">
        <w:r w:rsidDel="00EA1354">
          <w:delText>it is</w:delText>
        </w:r>
      </w:del>
      <w:r>
        <w:t xml:space="preserve"> rather clearly the eye movements that is you can see the movements of the eyeballs</w:t>
      </w:r>
    </w:p>
    <w:p w14:paraId="197EE285" w14:textId="366AC18A" w:rsidR="00E072F0" w:rsidRDefault="00E072F0" w:rsidP="00266479">
      <w:r>
        <w:rPr>
          <w:rFonts w:hint="eastAsia"/>
        </w:rPr>
        <w:t>N</w:t>
      </w:r>
      <w:r>
        <w:t xml:space="preserve">ow then you say, think of either one and I will tell you which you are thinking of </w:t>
      </w:r>
    </w:p>
    <w:p w14:paraId="388F9803" w14:textId="77C76C80" w:rsidR="00E072F0" w:rsidRDefault="00E072F0" w:rsidP="00266479"/>
    <w:p w14:paraId="389A5A4B" w14:textId="4E413187" w:rsidR="00E072F0" w:rsidRDefault="00E072F0" w:rsidP="00266479">
      <w:r>
        <w:rPr>
          <w:rFonts w:hint="eastAsia"/>
        </w:rPr>
        <w:t>O</w:t>
      </w:r>
      <w:r>
        <w:t>k well, W makes the assumption that musc</w:t>
      </w:r>
      <w:ins w:id="209" w:author="zhou zhengzi" w:date="2019-12-28T22:45:00Z">
        <w:r w:rsidR="00EA1354">
          <w:t>u</w:t>
        </w:r>
      </w:ins>
      <w:r>
        <w:t>l</w:t>
      </w:r>
      <w:ins w:id="210" w:author="zhou zhengzi" w:date="2019-12-28T22:45:00Z">
        <w:r w:rsidR="00EA1354">
          <w:t>ar</w:t>
        </w:r>
      </w:ins>
      <w:del w:id="211" w:author="zhou zhengzi" w:date="2019-12-28T22:45:00Z">
        <w:r w:rsidDel="00EA1354">
          <w:delText>e</w:delText>
        </w:r>
      </w:del>
      <w:r>
        <w:t xml:space="preserve"> activity is </w:t>
      </w:r>
      <w:del w:id="212" w:author="zhou zhengzi" w:date="2019-12-28T22:45:00Z">
        <w:r w:rsidDel="00EA1354">
          <w:delText>equal</w:delText>
        </w:r>
        <w:r w:rsidR="00EA0701" w:rsidDel="00EA1354">
          <w:delText>itive</w:delText>
        </w:r>
      </w:del>
      <w:ins w:id="213" w:author="zhou zhengzi" w:date="2019-12-28T22:45:00Z">
        <w:r w:rsidR="00EA1354">
          <w:t>equivalent</w:t>
        </w:r>
      </w:ins>
      <w:r w:rsidR="00EA0701">
        <w:t xml:space="preserve"> to thinking but give</w:t>
      </w:r>
      <w:ins w:id="214" w:author="zhou zhengzi" w:date="2019-12-28T22:45:00Z">
        <w:r w:rsidR="00652EFE">
          <w:rPr>
            <w:rFonts w:hint="eastAsia"/>
          </w:rPr>
          <w:t>n</w:t>
        </w:r>
      </w:ins>
      <w:r w:rsidR="00EA0701">
        <w:t xml:space="preserve"> </w:t>
      </w:r>
      <w:del w:id="215" w:author="zhou zhengzi" w:date="2019-12-28T22:54:00Z">
        <w:r w:rsidR="00EA0701" w:rsidDel="00C877F7">
          <w:delText>it all to the question</w:delText>
        </w:r>
      </w:del>
      <w:ins w:id="216" w:author="zhou zhengzi" w:date="2019-12-28T22:54:00Z">
        <w:r w:rsidR="00C877F7">
          <w:t xml:space="preserve">everything </w:t>
        </w:r>
      </w:ins>
      <w:del w:id="217" w:author="zhou zhengzi" w:date="2019-12-28T22:54:00Z">
        <w:r w:rsidR="00EA0701" w:rsidDel="00C877F7">
          <w:delText xml:space="preserve"> that </w:delText>
        </w:r>
      </w:del>
      <w:ins w:id="218" w:author="zhou zhengzi" w:date="2019-12-28T22:46:00Z">
        <w:r w:rsidR="00652EFE">
          <w:t xml:space="preserve">we’ve been talking about here, </w:t>
        </w:r>
      </w:ins>
      <w:r w:rsidR="00EA0701">
        <w:t xml:space="preserve">one has to ask, are they </w:t>
      </w:r>
      <w:del w:id="219" w:author="zhou zhengzi" w:date="2019-12-28T22:46:00Z">
        <w:r w:rsidR="00EA0701" w:rsidDel="00652EFE">
          <w:delText>are motived</w:delText>
        </w:r>
      </w:del>
      <w:ins w:id="220" w:author="zhou zhengzi" w:date="2019-12-28T22:46:00Z">
        <w:r w:rsidR="00652EFE">
          <w:t>alternatives to the motor theory this claim that muscular activities are eq</w:t>
        </w:r>
      </w:ins>
      <w:ins w:id="221" w:author="zhou zhengzi" w:date="2019-12-28T22:47:00Z">
        <w:r w:rsidR="00652EFE">
          <w:t>uivalent to thinking</w:t>
        </w:r>
      </w:ins>
      <w:r w:rsidR="00EA0701">
        <w:t xml:space="preserve">  </w:t>
      </w:r>
    </w:p>
    <w:p w14:paraId="425DF60F" w14:textId="11DE3B62" w:rsidR="00EA0701" w:rsidRPr="006A6BA2" w:rsidRDefault="00EA0701" w:rsidP="00266479">
      <w:pPr>
        <w:rPr>
          <w:highlight w:val="yellow"/>
          <w:rPrChange w:id="222" w:author="zhou zhengzi" w:date="2019-12-28T23:02:00Z">
            <w:rPr/>
          </w:rPrChange>
        </w:rPr>
      </w:pPr>
      <w:r w:rsidRPr="006A6BA2">
        <w:rPr>
          <w:rFonts w:hint="eastAsia"/>
          <w:highlight w:val="yellow"/>
          <w:rPrChange w:id="223" w:author="zhou zhengzi" w:date="2019-12-28T23:02:00Z">
            <w:rPr>
              <w:rFonts w:hint="eastAsia"/>
            </w:rPr>
          </w:rPrChange>
        </w:rPr>
        <w:t>Is</w:t>
      </w:r>
      <w:r w:rsidRPr="006A6BA2">
        <w:rPr>
          <w:highlight w:val="yellow"/>
          <w:rPrChange w:id="224" w:author="zhou zhengzi" w:date="2019-12-28T23:02:00Z">
            <w:rPr/>
          </w:rPrChange>
        </w:rPr>
        <w:t xml:space="preserve"> there anything else that might account for this change in muscular activity, other than saying that it is thinking and the answer is clearly yes </w:t>
      </w:r>
    </w:p>
    <w:p w14:paraId="1598E44A" w14:textId="6EF29537" w:rsidR="00EA0701" w:rsidRDefault="00EA0701" w:rsidP="00266479">
      <w:r w:rsidRPr="006A6BA2">
        <w:rPr>
          <w:highlight w:val="yellow"/>
          <w:rPrChange w:id="225" w:author="zhou zhengzi" w:date="2019-12-28T23:02:00Z">
            <w:rPr/>
          </w:rPrChange>
        </w:rPr>
        <w:t xml:space="preserve">Is there any way to answer it </w:t>
      </w:r>
      <w:del w:id="226" w:author="zhou zhengzi" w:date="2019-12-28T22:47:00Z">
        <w:r w:rsidRPr="006A6BA2" w:rsidDel="00652EFE">
          <w:rPr>
            <w:highlight w:val="yellow"/>
            <w:rPrChange w:id="227" w:author="zhou zhengzi" w:date="2019-12-28T23:02:00Z">
              <w:rPr/>
            </w:rPrChange>
          </w:rPr>
          <w:delText>equvetively</w:delText>
        </w:r>
      </w:del>
      <w:ins w:id="228" w:author="zhou zhengzi" w:date="2019-12-28T22:47:00Z">
        <w:r w:rsidR="00652EFE" w:rsidRPr="006A6BA2">
          <w:rPr>
            <w:highlight w:val="yellow"/>
            <w:rPrChange w:id="229" w:author="zhou zhengzi" w:date="2019-12-28T23:02:00Z">
              <w:rPr/>
            </w:rPrChange>
          </w:rPr>
          <w:t>the question definitively</w:t>
        </w:r>
      </w:ins>
      <w:r w:rsidRPr="006A6BA2">
        <w:rPr>
          <w:highlight w:val="yellow"/>
          <w:rPrChange w:id="230" w:author="zhou zhengzi" w:date="2019-12-28T23:02:00Z">
            <w:rPr/>
          </w:rPrChange>
        </w:rPr>
        <w:t xml:space="preserve"> I </w:t>
      </w:r>
      <w:ins w:id="231" w:author="zhou zhengzi" w:date="2019-12-28T22:47:00Z">
        <w:r w:rsidR="00652EFE" w:rsidRPr="006A6BA2">
          <w:rPr>
            <w:highlight w:val="yellow"/>
            <w:rPrChange w:id="232" w:author="zhou zhengzi" w:date="2019-12-28T23:02:00Z">
              <w:rPr/>
            </w:rPrChange>
          </w:rPr>
          <w:t>think</w:t>
        </w:r>
      </w:ins>
      <w:del w:id="233" w:author="zhou zhengzi" w:date="2019-12-28T22:47:00Z">
        <w:r w:rsidRPr="006A6BA2" w:rsidDel="00652EFE">
          <w:rPr>
            <w:highlight w:val="yellow"/>
            <w:rPrChange w:id="234" w:author="zhou zhengzi" w:date="2019-12-28T23:02:00Z">
              <w:rPr/>
            </w:rPrChange>
          </w:rPr>
          <w:delText>thin</w:delText>
        </w:r>
      </w:del>
      <w:del w:id="235" w:author="zhou zhengzi" w:date="2019-12-28T22:38:00Z">
        <w:r w:rsidRPr="006A6BA2" w:rsidDel="00EA1354">
          <w:rPr>
            <w:highlight w:val="yellow"/>
            <w:rPrChange w:id="236" w:author="zhou zhengzi" w:date="2019-12-28T23:02:00Z">
              <w:rPr/>
            </w:rPrChange>
          </w:rPr>
          <w:delText>k</w:delText>
        </w:r>
      </w:del>
      <w:r w:rsidRPr="006A6BA2">
        <w:rPr>
          <w:highlight w:val="yellow"/>
          <w:rPrChange w:id="237" w:author="zhou zhengzi" w:date="2019-12-28T23:02:00Z">
            <w:rPr/>
          </w:rPrChange>
        </w:rPr>
        <w:t xml:space="preserve"> the answer is no</w:t>
      </w:r>
      <w:r w:rsidR="009F1D59" w:rsidRPr="006A6BA2">
        <w:rPr>
          <w:highlight w:val="yellow"/>
          <w:rPrChange w:id="238" w:author="zhou zhengzi" w:date="2019-12-28T23:02:00Z">
            <w:rPr/>
          </w:rPrChange>
        </w:rPr>
        <w:t>.</w:t>
      </w:r>
    </w:p>
    <w:p w14:paraId="6B534AE0" w14:textId="756C62CA" w:rsidR="00C877F7" w:rsidRDefault="00C877F7" w:rsidP="00266479"/>
    <w:p w14:paraId="5A16E37B" w14:textId="14D6D4BF" w:rsidR="00C877F7" w:rsidRDefault="00C877F7" w:rsidP="00266479">
      <w:r>
        <w:t>Diligently</w:t>
      </w:r>
    </w:p>
    <w:p w14:paraId="37EDA1D5" w14:textId="520EB404" w:rsidR="00C877F7" w:rsidRDefault="00C877F7" w:rsidP="00266479">
      <w:r>
        <w:t>Notion</w:t>
      </w:r>
      <w:r w:rsidR="006A6BA2">
        <w:t xml:space="preserve"> </w:t>
      </w:r>
    </w:p>
    <w:p w14:paraId="3305F99F" w14:textId="191CD69F" w:rsidR="00C877F7" w:rsidRDefault="006A6BA2" w:rsidP="00266479">
      <w:r w:rsidRPr="006A6BA2">
        <w:t>thinking is identical with the activity of muscles.</w:t>
      </w:r>
    </w:p>
    <w:p w14:paraId="02624B16" w14:textId="0FE73CBF" w:rsidR="006A6BA2" w:rsidRDefault="006A6BA2" w:rsidP="00266479"/>
    <w:p w14:paraId="3512363E" w14:textId="42C60202" w:rsidR="006A6BA2" w:rsidRDefault="006A6BA2" w:rsidP="00266479">
      <w:r w:rsidRPr="006A6BA2">
        <w:t>What is the professor mainly discussing?</w:t>
      </w:r>
    </w:p>
    <w:p w14:paraId="4147DAB9" w14:textId="06755CA9" w:rsidR="006A6BA2" w:rsidRDefault="006A6BA2" w:rsidP="00266479">
      <w:r w:rsidRPr="006A6BA2">
        <w:t xml:space="preserve">Why does the professor say </w:t>
      </w:r>
      <w:proofErr w:type="gramStart"/>
      <w:r w:rsidRPr="006A6BA2">
        <w:t>this:</w:t>
      </w:r>
      <w:proofErr w:type="gramEnd"/>
    </w:p>
    <w:p w14:paraId="5F707C76" w14:textId="0D45B4B2" w:rsidR="006A6BA2" w:rsidRDefault="006A6BA2" w:rsidP="00266479">
      <w:r w:rsidRPr="006A6BA2">
        <w:t>What does the professor say about people who use sign language?</w:t>
      </w:r>
    </w:p>
    <w:p w14:paraId="4631CD22" w14:textId="150C5E44" w:rsidR="006A6BA2" w:rsidRDefault="006A6BA2" w:rsidP="00266479">
      <w:r w:rsidRPr="006A6BA2">
        <w:t>What point does the professor make when he refers to the university library?</w:t>
      </w:r>
    </w:p>
    <w:p w14:paraId="16890B88" w14:textId="48876CA9" w:rsidR="006A6BA2" w:rsidRDefault="006A6BA2" w:rsidP="00266479">
      <w:r w:rsidRPr="006A6BA2">
        <w:t>The professor describes a magic trick to the class,</w:t>
      </w:r>
      <w:r>
        <w:t xml:space="preserve"> </w:t>
      </w:r>
      <w:r w:rsidRPr="006A6BA2">
        <w:t>what does the magic trick demonstrate?</w:t>
      </w:r>
    </w:p>
    <w:p w14:paraId="7ECFB10B" w14:textId="5F87ED6F" w:rsidR="007E4C6C" w:rsidRDefault="006A6BA2" w:rsidP="00266479">
      <w:r w:rsidRPr="006A6BA2">
        <w:t>What is the professor's opinion of the motor theory of thinking?</w:t>
      </w:r>
    </w:p>
    <w:p w14:paraId="7CACA14C" w14:textId="77777777" w:rsidR="007E4C6C" w:rsidRDefault="007E4C6C">
      <w:pPr>
        <w:widowControl/>
        <w:jc w:val="left"/>
      </w:pPr>
      <w:r>
        <w:br w:type="page"/>
      </w:r>
    </w:p>
    <w:p w14:paraId="03B20574" w14:textId="1D0E5950" w:rsidR="006A6BA2" w:rsidDel="00295990" w:rsidRDefault="007E4C6C" w:rsidP="007E4C6C">
      <w:pPr>
        <w:pStyle w:val="1"/>
        <w:rPr>
          <w:del w:id="239" w:author="zhou zhengzi" w:date="2019-12-29T22:26:00Z"/>
        </w:rPr>
      </w:pPr>
      <w:del w:id="240" w:author="zhou zhengzi" w:date="2019-12-29T22:26:00Z">
        <w:r w:rsidDel="00295990">
          <w:rPr>
            <w:rFonts w:hint="eastAsia"/>
          </w:rPr>
          <w:lastRenderedPageBreak/>
          <w:delText>4</w:delText>
        </w:r>
        <w:r w:rsidDel="00295990">
          <w:delText>-3</w:delText>
        </w:r>
      </w:del>
    </w:p>
    <w:p w14:paraId="63EF3BBB" w14:textId="735D3B5D" w:rsidR="007E4C6C" w:rsidRDefault="0099089E" w:rsidP="0099089E">
      <w:pPr>
        <w:pStyle w:val="1"/>
      </w:pPr>
      <w:r>
        <w:rPr>
          <w:rFonts w:hint="eastAsia"/>
        </w:rPr>
        <w:t>6-</w:t>
      </w:r>
      <w:r>
        <w:t>2</w:t>
      </w:r>
    </w:p>
    <w:p w14:paraId="71CAE8DB" w14:textId="595C22E4" w:rsidR="00C9621B" w:rsidRDefault="00C9621B" w:rsidP="0099089E">
      <w:r>
        <w:t>Economics</w:t>
      </w:r>
    </w:p>
    <w:p w14:paraId="3EB37658" w14:textId="05CFEEEE" w:rsidR="00C9621B" w:rsidRDefault="00C9621B" w:rsidP="0099089E"/>
    <w:p w14:paraId="6465AE68" w14:textId="7236A689" w:rsidR="00C9621B" w:rsidRDefault="00C9621B" w:rsidP="0099089E">
      <w:r>
        <w:rPr>
          <w:rFonts w:hint="eastAsia"/>
        </w:rPr>
        <w:t>N</w:t>
      </w:r>
      <w:r>
        <w:t xml:space="preserve">ow when I mention the term </w:t>
      </w:r>
      <w:r w:rsidR="009220C9">
        <w:t xml:space="preserve">boom and </w:t>
      </w:r>
      <w:r>
        <w:t xml:space="preserve">bust, what </w:t>
      </w:r>
      <w:r w:rsidR="009220C9">
        <w:t xml:space="preserve">doe </w:t>
      </w:r>
      <w:r>
        <w:t xml:space="preserve">s that </w:t>
      </w:r>
      <w:proofErr w:type="gramStart"/>
      <w:r>
        <w:t>bring to mind</w:t>
      </w:r>
      <w:proofErr w:type="gramEnd"/>
      <w:r>
        <w:t>?</w:t>
      </w:r>
    </w:p>
    <w:p w14:paraId="1F108772" w14:textId="50FA4CF1" w:rsidR="00C9621B" w:rsidRDefault="00C9621B" w:rsidP="0099089E">
      <w:r>
        <w:t>The dot com crush</w:t>
      </w:r>
      <w:ins w:id="241" w:author="zhou zhengzi" w:date="2019-12-29T21:58:00Z">
        <w:r w:rsidR="00E13069">
          <w:t xml:space="preserve"> of the</w:t>
        </w:r>
      </w:ins>
      <w:r>
        <w:t xml:space="preserve"> 19</w:t>
      </w:r>
      <w:r w:rsidRPr="00E13069">
        <w:rPr>
          <w:vertAlign w:val="superscript"/>
        </w:rPr>
        <w:t>th</w:t>
      </w:r>
    </w:p>
    <w:p w14:paraId="66309081" w14:textId="3E8869FC" w:rsidR="00C9621B" w:rsidRDefault="00C9621B" w:rsidP="0099089E">
      <w:r>
        <w:t xml:space="preserve">The boom in the late 1990s when all those new internet companies sprang up and were then sold for huge amounts of money.  </w:t>
      </w:r>
    </w:p>
    <w:p w14:paraId="1256B6ED" w14:textId="7CEBFE37" w:rsidR="00C9621B" w:rsidRDefault="00C9621B" w:rsidP="0099089E">
      <w:r>
        <w:t>Then the bust around 2001 when many of the same companies went out of business</w:t>
      </w:r>
      <w:r w:rsidR="009220C9">
        <w:t>.</w:t>
      </w:r>
    </w:p>
    <w:p w14:paraId="48704999" w14:textId="15D55AAA" w:rsidR="00C9621B" w:rsidRDefault="00C9621B" w:rsidP="0099089E">
      <w:proofErr w:type="gramStart"/>
      <w:r>
        <w:t>Of course</w:t>
      </w:r>
      <w:proofErr w:type="gramEnd"/>
      <w:r>
        <w:t xml:space="preserve"> </w:t>
      </w:r>
      <w:r w:rsidR="009220C9">
        <w:t>booms are</w:t>
      </w:r>
      <w:ins w:id="242" w:author="zhou zhengzi" w:date="2019-12-29T21:59:00Z">
        <w:r w:rsidR="000A104E">
          <w:t>n’t</w:t>
        </w:r>
      </w:ins>
      <w:r w:rsidR="009220C9">
        <w:t xml:space="preserve"> always follows by bust</w:t>
      </w:r>
      <w:ins w:id="243" w:author="zhou zhengzi" w:date="2019-12-29T21:59:00Z">
        <w:r w:rsidR="000A104E">
          <w:t>s</w:t>
        </w:r>
      </w:ins>
      <w:r w:rsidR="009220C9">
        <w:t xml:space="preserve"> we’ve certain</w:t>
      </w:r>
      <w:ins w:id="244" w:author="zhou zhengzi" w:date="2019-12-29T21:59:00Z">
        <w:r w:rsidR="000A104E">
          <w:t>ly</w:t>
        </w:r>
      </w:ins>
      <w:r w:rsidR="009220C9">
        <w:t xml:space="preserve"> see times when local economi</w:t>
      </w:r>
      <w:del w:id="245" w:author="zhou zhengzi" w:date="2019-12-29T21:59:00Z">
        <w:r w:rsidR="009220C9" w:rsidDel="000A104E">
          <w:delText>c</w:delText>
        </w:r>
      </w:del>
      <w:ins w:id="246" w:author="zhou zhengzi" w:date="2019-12-29T21:59:00Z">
        <w:r w:rsidR="000A104E">
          <w:t>e</w:t>
        </w:r>
      </w:ins>
      <w:r w:rsidR="009220C9">
        <w:t xml:space="preserve">s expand rapidly for a while and went </w:t>
      </w:r>
      <w:ins w:id="247" w:author="zhou zhengzi" w:date="2019-12-29T21:59:00Z">
        <w:r w:rsidR="000A104E">
          <w:t>bac</w:t>
        </w:r>
      </w:ins>
      <w:ins w:id="248" w:author="zhou zhengzi" w:date="2019-12-29T22:00:00Z">
        <w:r w:rsidR="000A104E">
          <w:t xml:space="preserve">k </w:t>
        </w:r>
      </w:ins>
      <w:r w:rsidR="009220C9">
        <w:t>to a normal pace of growth.</w:t>
      </w:r>
    </w:p>
    <w:p w14:paraId="179E25D3" w14:textId="37E7E08C" w:rsidR="009220C9" w:rsidRDefault="009220C9" w:rsidP="0099089E">
      <w:r>
        <w:rPr>
          <w:rFonts w:hint="eastAsia"/>
        </w:rPr>
        <w:t>B</w:t>
      </w:r>
      <w:r>
        <w:t>ut there</w:t>
      </w:r>
      <w:ins w:id="249" w:author="zhou zhengzi" w:date="2019-12-29T22:00:00Z">
        <w:r w:rsidR="000A104E">
          <w:t>’s</w:t>
        </w:r>
      </w:ins>
      <w:r>
        <w:t xml:space="preserve"> </w:t>
      </w:r>
      <w:del w:id="250" w:author="zhou zhengzi" w:date="2019-12-29T22:00:00Z">
        <w:r w:rsidDel="000A104E">
          <w:delText>is</w:delText>
        </w:r>
      </w:del>
      <w:ins w:id="251" w:author="zhou zhengzi" w:date="2019-12-29T22:00:00Z">
        <w:r w:rsidR="000A104E">
          <w:t>a</w:t>
        </w:r>
      </w:ins>
      <w:r>
        <w:t xml:space="preserve"> type of rapid expansion</w:t>
      </w:r>
      <w:r>
        <w:rPr>
          <w:rFonts w:hint="eastAsia"/>
        </w:rPr>
        <w:t>.</w:t>
      </w:r>
      <w:r>
        <w:t xml:space="preserve"> What </w:t>
      </w:r>
      <w:proofErr w:type="spellStart"/>
      <w:r>
        <w:t>ma</w:t>
      </w:r>
      <w:ins w:id="252" w:author="zhou zhengzi" w:date="2019-12-29T22:00:00Z">
        <w:r w:rsidR="000A104E">
          <w:t>ight</w:t>
        </w:r>
      </w:ins>
      <w:proofErr w:type="spellEnd"/>
      <w:del w:id="253" w:author="zhou zhengzi" w:date="2019-12-29T22:00:00Z">
        <w:r w:rsidDel="000A104E">
          <w:delText>y</w:delText>
        </w:r>
      </w:del>
      <w:r>
        <w:t xml:space="preserve"> </w:t>
      </w:r>
      <w:ins w:id="254" w:author="zhou zhengzi" w:date="2019-12-29T22:00:00Z">
        <w:r w:rsidR="000A104E">
          <w:t xml:space="preserve">be </w:t>
        </w:r>
      </w:ins>
      <w:r>
        <w:t xml:space="preserve">called </w:t>
      </w:r>
      <w:del w:id="255" w:author="zhou zhengzi" w:date="2019-12-29T22:00:00Z">
        <w:r w:rsidDel="000A104E">
          <w:delText xml:space="preserve">the </w:delText>
        </w:r>
      </w:del>
      <w:ins w:id="256" w:author="zhou zhengzi" w:date="2019-12-29T22:00:00Z">
        <w:r w:rsidR="000A104E">
          <w:t xml:space="preserve">a </w:t>
        </w:r>
      </w:ins>
      <w:r>
        <w:t xml:space="preserve">historical or irrational boom that pretty much always </w:t>
      </w:r>
      <w:ins w:id="257" w:author="zhou zhengzi" w:date="2019-12-29T22:00:00Z">
        <w:r w:rsidR="000A104E">
          <w:t xml:space="preserve">leads </w:t>
        </w:r>
      </w:ins>
      <w:r>
        <w:t xml:space="preserve">to </w:t>
      </w:r>
      <w:del w:id="258" w:author="zhou zhengzi" w:date="2019-12-29T22:00:00Z">
        <w:r w:rsidDel="000A104E">
          <w:delText>the</w:delText>
        </w:r>
      </w:del>
      <w:ins w:id="259" w:author="zhou zhengzi" w:date="2019-12-29T22:00:00Z">
        <w:r w:rsidR="000A104E">
          <w:t>a</w:t>
        </w:r>
      </w:ins>
      <w:r>
        <w:t xml:space="preserve"> bust. </w:t>
      </w:r>
    </w:p>
    <w:p w14:paraId="5DAFE21A" w14:textId="67412AE5" w:rsidR="009220C9" w:rsidRDefault="009220C9" w:rsidP="0099089E">
      <w:pPr>
        <w:rPr>
          <w:rFonts w:hint="eastAsia"/>
        </w:rPr>
      </w:pPr>
      <w:r>
        <w:t xml:space="preserve">You see, people </w:t>
      </w:r>
      <w:ins w:id="260" w:author="zhou zhengzi" w:date="2019-12-29T22:00:00Z">
        <w:r w:rsidR="000A104E">
          <w:t>often</w:t>
        </w:r>
      </w:ins>
      <w:del w:id="261" w:author="zhou zhengzi" w:date="2019-12-29T22:00:00Z">
        <w:r w:rsidDel="000A104E">
          <w:delText>always</w:delText>
        </w:r>
      </w:del>
      <w:r>
        <w:t xml:space="preserve"> create and intensify </w:t>
      </w:r>
      <w:del w:id="262" w:author="zhou zhengzi" w:date="2019-12-29T22:01:00Z">
        <w:r w:rsidDel="000A104E">
          <w:delText>o</w:delText>
        </w:r>
      </w:del>
      <w:ins w:id="263" w:author="zhou zhengzi" w:date="2019-12-29T22:01:00Z">
        <w:r w:rsidR="000A104E">
          <w:t>a</w:t>
        </w:r>
      </w:ins>
      <w:del w:id="264" w:author="zhou zhengzi" w:date="2019-12-29T22:01:00Z">
        <w:r w:rsidDel="000A104E">
          <w:delText>f</w:delText>
        </w:r>
      </w:del>
      <w:r>
        <w:t xml:space="preserve"> boom when they were carried away by some new industry that </w:t>
      </w:r>
      <w:ins w:id="265" w:author="zhou zhengzi" w:date="2019-12-29T22:01:00Z">
        <w:r w:rsidR="000A104E">
          <w:t xml:space="preserve">seems </w:t>
        </w:r>
      </w:ins>
      <w:del w:id="266" w:author="zhou zhengzi" w:date="2019-12-29T22:01:00Z">
        <w:r w:rsidDel="000A104E">
          <w:delText>wil</w:delText>
        </w:r>
      </w:del>
      <w:ins w:id="267" w:author="zhou zhengzi" w:date="2019-12-29T22:01:00Z">
        <w:r w:rsidR="000A104E">
          <w:t>like it</w:t>
        </w:r>
      </w:ins>
      <w:del w:id="268" w:author="zhou zhengzi" w:date="2019-12-29T22:01:00Z">
        <w:r w:rsidDel="000A104E">
          <w:delText>l</w:delText>
        </w:r>
      </w:del>
      <w:ins w:id="269" w:author="zhou zhengzi" w:date="2019-12-29T22:01:00Z">
        <w:r w:rsidR="000A104E">
          <w:t xml:space="preserve"> will make</w:t>
        </w:r>
      </w:ins>
      <w:del w:id="270" w:author="zhou zhengzi" w:date="2019-12-29T22:01:00Z">
        <w:r w:rsidDel="000A104E">
          <w:delText xml:space="preserve"> get</w:delText>
        </w:r>
      </w:del>
      <w:r>
        <w:t xml:space="preserve"> lots of money fast.</w:t>
      </w:r>
    </w:p>
    <w:p w14:paraId="03092A78" w14:textId="5A053336" w:rsidR="009220C9" w:rsidRDefault="009220C9" w:rsidP="0099089E">
      <w:r>
        <w:t>You</w:t>
      </w:r>
      <w:ins w:id="271" w:author="zhou zhengzi" w:date="2019-12-29T22:02:00Z">
        <w:r w:rsidR="000A104E">
          <w:t>’d</w:t>
        </w:r>
      </w:ins>
      <w:r>
        <w:t xml:space="preserve"> </w:t>
      </w:r>
      <w:ins w:id="272" w:author="zhou zhengzi" w:date="2019-12-29T22:02:00Z">
        <w:r w:rsidR="000A104E">
          <w:t>think</w:t>
        </w:r>
      </w:ins>
      <w:del w:id="273" w:author="zhou zhengzi" w:date="2019-12-29T22:02:00Z">
        <w:r w:rsidDel="000A104E">
          <w:delText>see</w:delText>
        </w:r>
      </w:del>
      <w:r>
        <w:t xml:space="preserve"> that by the 90s people would </w:t>
      </w:r>
      <w:ins w:id="274" w:author="zhou zhengzi" w:date="2019-12-29T22:02:00Z">
        <w:r w:rsidR="000A104E">
          <w:t xml:space="preserve">have </w:t>
        </w:r>
      </w:ins>
      <w:r>
        <w:t>learn</w:t>
      </w:r>
      <w:ins w:id="275" w:author="zhou zhengzi" w:date="2019-12-29T22:02:00Z">
        <w:r w:rsidR="000A104E">
          <w:t>ed</w:t>
        </w:r>
      </w:ins>
      <w:r>
        <w:t xml:space="preserve"> from the past. If they did, well look </w:t>
      </w:r>
      <w:r w:rsidRPr="00E13069">
        <w:rPr>
          <w:highlight w:val="yellow"/>
        </w:rPr>
        <w:t>at</w:t>
      </w:r>
      <w:r>
        <w:t xml:space="preserve"> tulips,</w:t>
      </w:r>
    </w:p>
    <w:p w14:paraId="4CA1C8A7" w14:textId="759B97B7" w:rsidR="009220C9" w:rsidRDefault="009220C9" w:rsidP="0099089E"/>
    <w:p w14:paraId="78DFAF45" w14:textId="79187025" w:rsidR="009220C9" w:rsidRDefault="009220C9" w:rsidP="0099089E">
      <w:r>
        <w:t>Tulips, you mean like the flower</w:t>
      </w:r>
      <w:r>
        <w:rPr>
          <w:rFonts w:hint="eastAsia"/>
        </w:rPr>
        <w:t>?</w:t>
      </w:r>
    </w:p>
    <w:p w14:paraId="399323D1" w14:textId="5CD1E3D0" w:rsidR="009220C9" w:rsidRDefault="009220C9" w:rsidP="0099089E"/>
    <w:p w14:paraId="7B1D8910" w14:textId="38936018" w:rsidR="009220C9" w:rsidRDefault="009220C9" w:rsidP="0099089E">
      <w:r>
        <w:t xml:space="preserve">Exactly. For instance, do you have any idea where tulips are from? </w:t>
      </w:r>
      <w:proofErr w:type="gramStart"/>
      <w:r>
        <w:t>Originally</w:t>
      </w:r>
      <w:proofErr w:type="gramEnd"/>
      <w:r>
        <w:t xml:space="preserve"> I mean</w:t>
      </w:r>
    </w:p>
    <w:p w14:paraId="08DA4DB1" w14:textId="39E33D7E" w:rsidR="009220C9" w:rsidRDefault="009220C9" w:rsidP="0099089E"/>
    <w:p w14:paraId="604CE253" w14:textId="3574EAA6" w:rsidR="009220C9" w:rsidRDefault="009220C9" w:rsidP="0099089E">
      <w:r>
        <w:t xml:space="preserve">Well, the </w:t>
      </w:r>
      <w:proofErr w:type="gramStart"/>
      <w:r>
        <w:t>Netherlands</w:t>
      </w:r>
      <w:proofErr w:type="gramEnd"/>
      <w:r>
        <w:t xml:space="preserve"> right?</w:t>
      </w:r>
    </w:p>
    <w:p w14:paraId="615AAA29" w14:textId="6E3ED39D" w:rsidR="009220C9" w:rsidRDefault="009220C9" w:rsidP="0099089E"/>
    <w:p w14:paraId="7B491D60" w14:textId="27CBF15F" w:rsidR="009220C9" w:rsidRDefault="009220C9" w:rsidP="0099089E">
      <w:r>
        <w:t>That is what most people think. But no, they are no</w:t>
      </w:r>
      <w:ins w:id="276" w:author="zhou zhengzi" w:date="2019-12-29T22:02:00Z">
        <w:r w:rsidR="000A104E">
          <w:t>t</w:t>
        </w:r>
      </w:ins>
      <w:r>
        <w:t xml:space="preserve"> native to Netherlands or even Europe.</w:t>
      </w:r>
    </w:p>
    <w:p w14:paraId="0D5EE878" w14:textId="0D673471" w:rsidR="0058738B" w:rsidRDefault="009220C9" w:rsidP="0099089E">
      <w:r>
        <w:t xml:space="preserve">Tulips </w:t>
      </w:r>
      <w:proofErr w:type="gramStart"/>
      <w:r>
        <w:t xml:space="preserve">actually </w:t>
      </w:r>
      <w:ins w:id="277" w:author="zhou zhengzi" w:date="2019-12-29T22:03:00Z">
        <w:r w:rsidR="000A104E">
          <w:t>hail</w:t>
        </w:r>
      </w:ins>
      <w:proofErr w:type="gramEnd"/>
      <w:del w:id="278" w:author="zhou zhengzi" w:date="2019-12-29T22:03:00Z">
        <w:r w:rsidDel="000A104E">
          <w:delText>heled</w:delText>
        </w:r>
      </w:del>
      <w:r>
        <w:t xml:space="preserve"> from </w:t>
      </w:r>
      <w:ins w:id="279" w:author="zhou zhengzi" w:date="2019-12-29T22:03:00Z">
        <w:r w:rsidR="000A104E">
          <w:t xml:space="preserve">an area </w:t>
        </w:r>
      </w:ins>
      <w:del w:id="280" w:author="zhou zhengzi" w:date="2019-12-29T22:03:00Z">
        <w:r w:rsidDel="000A104E">
          <w:delText>where</w:delText>
        </w:r>
      </w:del>
      <w:ins w:id="281" w:author="zhou zhengzi" w:date="2019-12-29T22:03:00Z">
        <w:r w:rsidR="000A104E">
          <w:t>that</w:t>
        </w:r>
      </w:ins>
      <w:r>
        <w:t xml:space="preserve"> </w:t>
      </w:r>
      <w:del w:id="282" w:author="zhou zhengzi" w:date="2019-12-29T22:03:00Z">
        <w:r w:rsidDel="000A104E">
          <w:delText>the</w:delText>
        </w:r>
      </w:del>
      <w:r>
        <w:t xml:space="preserve"> Chinese called the </w:t>
      </w:r>
      <w:del w:id="283" w:author="zhou zhengzi" w:date="2019-12-29T22:03:00Z">
        <w:r w:rsidDel="000A104E">
          <w:delText>silasture</w:delText>
        </w:r>
      </w:del>
      <w:ins w:id="284" w:author="zhou zhengzi" w:date="2019-12-29T22:03:00Z">
        <w:r w:rsidR="000A104E">
          <w:t>celestial</w:t>
        </w:r>
      </w:ins>
      <w:r>
        <w:t xml:space="preserve"> mountains in central </w:t>
      </w:r>
      <w:ins w:id="285" w:author="zhou zhengzi" w:date="2019-12-29T22:03:00Z">
        <w:r w:rsidR="000A104E">
          <w:t>A</w:t>
        </w:r>
      </w:ins>
      <w:del w:id="286" w:author="zhou zhengzi" w:date="2019-12-29T22:03:00Z">
        <w:r w:rsidDel="000A104E">
          <w:delText>a</w:delText>
        </w:r>
      </w:del>
      <w:r>
        <w:t xml:space="preserve">sia. </w:t>
      </w:r>
      <w:r w:rsidR="0058738B">
        <w:t>A very remote mountain</w:t>
      </w:r>
      <w:ins w:id="287" w:author="zhou zhengzi" w:date="2019-12-29T22:03:00Z">
        <w:r w:rsidR="000A104E">
          <w:t>ous</w:t>
        </w:r>
      </w:ins>
      <w:del w:id="288" w:author="zhou zhengzi" w:date="2019-12-29T22:03:00Z">
        <w:r w:rsidR="0058738B" w:rsidDel="000A104E">
          <w:delText xml:space="preserve"> thi</w:delText>
        </w:r>
      </w:del>
      <w:del w:id="289" w:author="zhou zhengzi" w:date="2019-12-29T22:04:00Z">
        <w:r w:rsidR="0058738B" w:rsidDel="000A104E">
          <w:delText>s</w:delText>
        </w:r>
      </w:del>
      <w:r w:rsidR="0058738B">
        <w:t xml:space="preserve"> region. It was Turkish no</w:t>
      </w:r>
      <w:ins w:id="290" w:author="zhou zhengzi" w:date="2019-12-29T22:04:00Z">
        <w:r w:rsidR="000A104E">
          <w:t>mads</w:t>
        </w:r>
      </w:ins>
      <w:del w:id="291" w:author="zhou zhengzi" w:date="2019-12-29T22:04:00Z">
        <w:r w:rsidR="0058738B" w:rsidDel="000A104E">
          <w:delText xml:space="preserve"> mate</w:delText>
        </w:r>
      </w:del>
      <w:ins w:id="292" w:author="zhou zhengzi" w:date="2019-12-29T22:04:00Z">
        <w:r w:rsidR="000A104E">
          <w:t xml:space="preserve"> who</w:t>
        </w:r>
      </w:ins>
      <w:r w:rsidR="0058738B">
        <w:t xml:space="preserve"> first discover</w:t>
      </w:r>
      <w:ins w:id="293" w:author="zhou zhengzi" w:date="2019-12-29T22:04:00Z">
        <w:r w:rsidR="000A104E">
          <w:t>ed</w:t>
        </w:r>
      </w:ins>
      <w:del w:id="294" w:author="zhou zhengzi" w:date="2019-12-29T22:04:00Z">
        <w:r w:rsidR="0058738B" w:rsidDel="000A104E">
          <w:delText>y</w:delText>
        </w:r>
      </w:del>
      <w:r w:rsidR="0058738B">
        <w:t xml:space="preserve"> tulips and spread them slowly west</w:t>
      </w:r>
      <w:ins w:id="295" w:author="zhou zhengzi" w:date="2019-12-29T22:04:00Z">
        <w:r w:rsidR="000A104E">
          <w:t>ward</w:t>
        </w:r>
      </w:ins>
      <w:r w:rsidR="0058738B">
        <w:t xml:space="preserve"> </w:t>
      </w:r>
      <w:del w:id="296" w:author="zhou zhengzi" w:date="2019-12-29T22:04:00Z">
        <w:r w:rsidR="0058738B" w:rsidDel="000A104E">
          <w:delText>world</w:delText>
        </w:r>
      </w:del>
      <w:r w:rsidR="0058738B">
        <w:t>.</w:t>
      </w:r>
    </w:p>
    <w:p w14:paraId="2DBBAB0A" w14:textId="77777777" w:rsidR="0058738B" w:rsidRDefault="0058738B" w:rsidP="0099089E"/>
    <w:p w14:paraId="71F2C7E8" w14:textId="1588B0CC" w:rsidR="0058738B" w:rsidRDefault="0058738B" w:rsidP="0099089E">
      <w:r>
        <w:t>Now around the 16</w:t>
      </w:r>
      <w:r w:rsidRPr="00E13069">
        <w:rPr>
          <w:vertAlign w:val="superscript"/>
        </w:rPr>
        <w:t>th</w:t>
      </w:r>
      <w:r>
        <w:t xml:space="preserve"> century, Europe were travell</w:t>
      </w:r>
      <w:ins w:id="297" w:author="zhou zhengzi" w:date="2019-12-29T22:04:00Z">
        <w:r w:rsidR="000A104E">
          <w:t>ing</w:t>
        </w:r>
      </w:ins>
      <w:del w:id="298" w:author="zhou zhengzi" w:date="2019-12-29T22:04:00Z">
        <w:r w:rsidDel="000A104E">
          <w:delText>ed</w:delText>
        </w:r>
      </w:del>
      <w:r>
        <w:t xml:space="preserve"> to </w:t>
      </w:r>
      <w:ins w:id="299" w:author="zhou zhengzi" w:date="2019-12-29T22:05:00Z">
        <w:r w:rsidR="000A104E">
          <w:t>I</w:t>
        </w:r>
      </w:ins>
      <w:del w:id="300" w:author="zhou zhengzi" w:date="2019-12-29T22:05:00Z">
        <w:r w:rsidDel="000A104E">
          <w:delText>i</w:delText>
        </w:r>
      </w:del>
      <w:r>
        <w:t>stanbul</w:t>
      </w:r>
      <w:del w:id="301" w:author="zhou zhengzi" w:date="2019-12-29T22:05:00Z">
        <w:r w:rsidDel="000A104E">
          <w:delText>l</w:delText>
        </w:r>
      </w:del>
      <w:r>
        <w:t xml:space="preserve"> </w:t>
      </w:r>
      <w:ins w:id="302" w:author="zhou zhengzi" w:date="2019-12-29T22:05:00Z">
        <w:r w:rsidR="000A104E">
          <w:t>and</w:t>
        </w:r>
      </w:ins>
      <w:del w:id="303" w:author="zhou zhengzi" w:date="2019-12-29T22:05:00Z">
        <w:r w:rsidDel="000A104E">
          <w:delText>in</w:delText>
        </w:r>
      </w:del>
      <w:r>
        <w:t xml:space="preserve"> turkey as ………</w:t>
      </w:r>
      <w:ins w:id="304" w:author="zhou zhengzi" w:date="2019-12-29T22:05:00Z">
        <w:r w:rsidR="000A104E">
          <w:t>merchants and diplomats</w:t>
        </w:r>
      </w:ins>
      <w:r>
        <w:t>.</w:t>
      </w:r>
    </w:p>
    <w:p w14:paraId="17C72D79" w14:textId="51119DB9" w:rsidR="0058738B" w:rsidRDefault="0058738B" w:rsidP="0099089E">
      <w:r>
        <w:t xml:space="preserve">And </w:t>
      </w:r>
      <w:del w:id="305" w:author="zhou zhengzi" w:date="2019-12-29T22:05:00Z">
        <w:r w:rsidDel="000A104E">
          <w:delText>t</w:delText>
        </w:r>
      </w:del>
      <w:ins w:id="306" w:author="zhou zhengzi" w:date="2019-12-29T22:05:00Z">
        <w:r w:rsidR="000A104E">
          <w:t>T</w:t>
        </w:r>
      </w:ins>
      <w:r>
        <w:t>urk</w:t>
      </w:r>
      <w:del w:id="307" w:author="zhou zhengzi" w:date="2019-12-29T22:05:00Z">
        <w:r w:rsidDel="000A104E">
          <w:delText>ey</w:delText>
        </w:r>
      </w:del>
      <w:r>
        <w:t xml:space="preserve">s </w:t>
      </w:r>
      <w:del w:id="308" w:author="zhou zhengzi" w:date="2019-12-29T22:05:00Z">
        <w:r w:rsidDel="000A104E">
          <w:delText>always</w:delText>
        </w:r>
      </w:del>
      <w:ins w:id="309" w:author="zhou zhengzi" w:date="2019-12-29T22:05:00Z">
        <w:r w:rsidR="000A104E">
          <w:t>often</w:t>
        </w:r>
      </w:ins>
      <w:r>
        <w:t xml:space="preserve"> give Europe</w:t>
      </w:r>
      <w:ins w:id="310" w:author="zhou zhengzi" w:date="2019-12-29T22:06:00Z">
        <w:r w:rsidR="000A104E">
          <w:t>ans</w:t>
        </w:r>
      </w:ins>
      <w:r>
        <w:t xml:space="preserve"> </w:t>
      </w:r>
      <w:del w:id="311" w:author="zhou zhengzi" w:date="2019-12-29T22:06:00Z">
        <w:r w:rsidDel="000A104E">
          <w:delText>a</w:delText>
        </w:r>
      </w:del>
      <w:r>
        <w:t xml:space="preserve"> tulip b</w:t>
      </w:r>
      <w:del w:id="312" w:author="zhou zhengzi" w:date="2019-12-29T22:06:00Z">
        <w:r w:rsidDel="000A104E">
          <w:delText>all</w:delText>
        </w:r>
      </w:del>
      <w:ins w:id="313" w:author="zhou zhengzi" w:date="2019-12-29T22:06:00Z">
        <w:r w:rsidR="000A104E">
          <w:t>ulbs</w:t>
        </w:r>
      </w:ins>
      <w:r>
        <w:t xml:space="preserve"> as </w:t>
      </w:r>
      <w:del w:id="314" w:author="zhou zhengzi" w:date="2019-12-29T22:06:00Z">
        <w:r w:rsidDel="000A104E">
          <w:delText>a</w:delText>
        </w:r>
      </w:del>
      <w:r>
        <w:t xml:space="preserve"> gift</w:t>
      </w:r>
      <w:ins w:id="315" w:author="zhou zhengzi" w:date="2019-12-29T22:06:00Z">
        <w:r w:rsidR="000A104E">
          <w:t>s</w:t>
        </w:r>
      </w:ins>
      <w:r>
        <w:t xml:space="preserve">. Which they </w:t>
      </w:r>
      <w:del w:id="316" w:author="zhou zhengzi" w:date="2019-12-29T22:06:00Z">
        <w:r w:rsidDel="000A104E">
          <w:delText>wil</w:delText>
        </w:r>
      </w:del>
      <w:ins w:id="317" w:author="zhou zhengzi" w:date="2019-12-29T22:06:00Z">
        <w:r w:rsidR="000A104E">
          <w:t>would</w:t>
        </w:r>
      </w:ins>
      <w:del w:id="318" w:author="zhou zhengzi" w:date="2019-12-29T22:06:00Z">
        <w:r w:rsidDel="000A104E">
          <w:delText>l</w:delText>
        </w:r>
      </w:del>
      <w:r>
        <w:t xml:space="preserve"> carr</w:t>
      </w:r>
      <w:ins w:id="319" w:author="zhou zhengzi" w:date="2019-12-29T22:06:00Z">
        <w:r w:rsidR="000A104E">
          <w:t>y</w:t>
        </w:r>
      </w:ins>
      <w:del w:id="320" w:author="zhou zhengzi" w:date="2019-12-29T22:06:00Z">
        <w:r w:rsidDel="000A104E">
          <w:delText>ied</w:delText>
        </w:r>
      </w:del>
      <w:r>
        <w:t xml:space="preserve"> home with them. For </w:t>
      </w:r>
      <w:ins w:id="321" w:author="zhou zhengzi" w:date="2019-12-29T22:06:00Z">
        <w:r w:rsidR="000A104E">
          <w:t xml:space="preserve">the </w:t>
        </w:r>
      </w:ins>
      <w:r>
        <w:t>Europe</w:t>
      </w:r>
      <w:ins w:id="322" w:author="zhou zhengzi" w:date="2019-12-29T22:06:00Z">
        <w:r w:rsidR="000A104E">
          <w:t>ans</w:t>
        </w:r>
      </w:ins>
      <w:r>
        <w:t>, tulip</w:t>
      </w:r>
      <w:ins w:id="323" w:author="zhou zhengzi" w:date="2019-12-29T22:06:00Z">
        <w:r w:rsidR="000A104E">
          <w:t>s</w:t>
        </w:r>
      </w:ins>
      <w:r>
        <w:t xml:space="preserve"> were totally </w:t>
      </w:r>
      <w:ins w:id="324" w:author="zhou zhengzi" w:date="2019-12-29T22:07:00Z">
        <w:r w:rsidR="000A104E">
          <w:t xml:space="preserve">unheard of </w:t>
        </w:r>
      </w:ins>
      <w:r>
        <w:t>a great nov</w:t>
      </w:r>
      <w:ins w:id="325" w:author="zhou zhengzi" w:date="2019-12-29T22:07:00Z">
        <w:r w:rsidR="000A104E">
          <w:t>elty</w:t>
        </w:r>
      </w:ins>
      <w:del w:id="326" w:author="zhou zhengzi" w:date="2019-12-29T22:07:00Z">
        <w:r w:rsidDel="000A104E">
          <w:delText>ity</w:delText>
        </w:r>
      </w:del>
      <w:r>
        <w:t xml:space="preserve">, </w:t>
      </w:r>
      <w:r>
        <w:rPr>
          <w:rFonts w:hint="eastAsia"/>
        </w:rPr>
        <w:t>t</w:t>
      </w:r>
      <w:r>
        <w:t xml:space="preserve">he first </w:t>
      </w:r>
      <w:ins w:id="327" w:author="zhou zhengzi" w:date="2019-12-29T22:07:00Z">
        <w:r w:rsidR="000A104E">
          <w:t>bulb</w:t>
        </w:r>
      </w:ins>
      <w:del w:id="328" w:author="zhou zhengzi" w:date="2019-12-29T22:07:00Z">
        <w:r w:rsidDel="000A104E">
          <w:delText>ball</w:delText>
        </w:r>
      </w:del>
      <w:r>
        <w:t xml:space="preserve"> to show up in </w:t>
      </w:r>
      <w:ins w:id="329" w:author="zhou zhengzi" w:date="2019-12-29T22:07:00Z">
        <w:r w:rsidR="000A104E">
          <w:t xml:space="preserve">the </w:t>
        </w:r>
      </w:ins>
      <w:r>
        <w:t>Netherlands, the</w:t>
      </w:r>
      <w:del w:id="330" w:author="zhou zhengzi" w:date="2019-12-29T22:07:00Z">
        <w:r w:rsidDel="000A104E">
          <w:delText>y</w:delText>
        </w:r>
      </w:del>
      <w:r>
        <w:t xml:space="preserve"> </w:t>
      </w:r>
      <w:ins w:id="331" w:author="zhou zhengzi" w:date="2019-12-29T22:07:00Z">
        <w:r w:rsidR="000A104E">
          <w:t>merchant</w:t>
        </w:r>
      </w:ins>
      <w:del w:id="332" w:author="zhou zhengzi" w:date="2019-12-29T22:07:00Z">
        <w:r w:rsidDel="000A104E">
          <w:delText>mu</w:delText>
        </w:r>
      </w:del>
      <w:del w:id="333" w:author="zhou zhengzi" w:date="2019-12-29T22:08:00Z">
        <w:r w:rsidDel="000A104E">
          <w:delText>rching</w:delText>
        </w:r>
      </w:del>
      <w:r>
        <w:t xml:space="preserve"> </w:t>
      </w:r>
      <w:ins w:id="334" w:author="zhou zhengzi" w:date="2019-12-29T22:08:00Z">
        <w:r w:rsidR="000A104E">
          <w:t>who</w:t>
        </w:r>
      </w:ins>
      <w:del w:id="335" w:author="zhou zhengzi" w:date="2019-12-29T22:08:00Z">
        <w:r w:rsidDel="000A104E">
          <w:delText>to</w:delText>
        </w:r>
      </w:del>
      <w:r>
        <w:t xml:space="preserve"> receive</w:t>
      </w:r>
      <w:ins w:id="336" w:author="zhou zhengzi" w:date="2019-12-29T22:08:00Z">
        <w:r w:rsidR="000A104E">
          <w:t>d</w:t>
        </w:r>
      </w:ins>
      <w:r>
        <w:t xml:space="preserve"> them </w:t>
      </w:r>
      <w:del w:id="337" w:author="zhou zhengzi" w:date="2019-12-29T22:08:00Z">
        <w:r w:rsidDel="000A104E">
          <w:delText>rose</w:delText>
        </w:r>
      </w:del>
      <w:ins w:id="338" w:author="zhou zhengzi" w:date="2019-12-29T22:29:00Z">
        <w:r w:rsidR="00295990">
          <w:t xml:space="preserve"> </w:t>
        </w:r>
      </w:ins>
      <w:ins w:id="339" w:author="zhou zhengzi" w:date="2019-12-29T22:08:00Z">
        <w:r w:rsidR="000A104E">
          <w:t>roasted</w:t>
        </w:r>
      </w:ins>
      <w:r>
        <w:t xml:space="preserve"> and ate them, they thought the</w:t>
      </w:r>
      <w:ins w:id="340" w:author="zhou zhengzi" w:date="2019-12-29T22:08:00Z">
        <w:r w:rsidR="000A104E">
          <w:t>y</w:t>
        </w:r>
      </w:ins>
      <w:del w:id="341" w:author="zhou zhengzi" w:date="2019-12-29T22:08:00Z">
        <w:r w:rsidDel="000A104E">
          <w:delText>m</w:delText>
        </w:r>
      </w:del>
      <w:r>
        <w:t xml:space="preserve"> w</w:t>
      </w:r>
      <w:del w:id="342" w:author="zhou zhengzi" w:date="2019-12-29T22:08:00Z">
        <w:r w:rsidDel="000A104E">
          <w:delText>h</w:delText>
        </w:r>
      </w:del>
      <w:r>
        <w:t>ere a kind of onion.</w:t>
      </w:r>
    </w:p>
    <w:p w14:paraId="53116F6D" w14:textId="77777777" w:rsidR="0058738B" w:rsidRDefault="0058738B" w:rsidP="0099089E"/>
    <w:p w14:paraId="25143737" w14:textId="1B67029E" w:rsidR="00ED5453" w:rsidRDefault="0058738B" w:rsidP="0099089E">
      <w:pPr>
        <w:rPr>
          <w:ins w:id="343" w:author="zhou zhengzi" w:date="2019-12-29T22:38:00Z"/>
        </w:rPr>
      </w:pPr>
      <w:r>
        <w:t xml:space="preserve">It turns out that Netherlands were an ideal country for growing tulips, it had the right kind of sandy soil for one thing, but also it was a wealthy nation </w:t>
      </w:r>
      <w:del w:id="344" w:author="zhou zhengzi" w:date="2019-12-29T22:09:00Z">
        <w:r w:rsidDel="000A104E">
          <w:delText>f</w:delText>
        </w:r>
      </w:del>
      <w:ins w:id="345" w:author="zhou zhengzi" w:date="2019-12-29T22:09:00Z">
        <w:r w:rsidR="000A104E">
          <w:t>with a</w:t>
        </w:r>
      </w:ins>
      <w:del w:id="346" w:author="zhou zhengzi" w:date="2019-12-29T22:09:00Z">
        <w:r w:rsidDel="000A104E">
          <w:delText>or</w:delText>
        </w:r>
      </w:del>
      <w:r>
        <w:t xml:space="preserve"> growing economic, willing to spend </w:t>
      </w:r>
      <w:del w:id="347" w:author="zhou zhengzi" w:date="2019-12-29T22:09:00Z">
        <w:r w:rsidDel="000A104E">
          <w:delText>a</w:delText>
        </w:r>
      </w:del>
      <w:r>
        <w:t xml:space="preserve"> lot</w:t>
      </w:r>
      <w:ins w:id="348" w:author="zhou zhengzi" w:date="2019-12-29T22:09:00Z">
        <w:r w:rsidR="000A104E">
          <w:t>s</w:t>
        </w:r>
      </w:ins>
      <w:r>
        <w:t xml:space="preserve"> of money on new exotic things. </w:t>
      </w:r>
      <w:proofErr w:type="gramStart"/>
      <w:r>
        <w:t>Plus</w:t>
      </w:r>
      <w:proofErr w:type="gramEnd"/>
      <w:r>
        <w:t xml:space="preserve"> the </w:t>
      </w:r>
      <w:del w:id="349" w:author="zhou zhengzi" w:date="2019-12-29T22:09:00Z">
        <w:r w:rsidDel="000A104E">
          <w:delText>dorchas</w:delText>
        </w:r>
      </w:del>
      <w:ins w:id="350" w:author="zhou zhengzi" w:date="2019-12-29T22:09:00Z">
        <w:r w:rsidR="000A104E">
          <w:t>Dutch</w:t>
        </w:r>
      </w:ins>
      <w:r>
        <w:t xml:space="preserve"> have </w:t>
      </w:r>
      <w:ins w:id="351" w:author="zhou zhengzi" w:date="2019-12-29T22:09:00Z">
        <w:r w:rsidR="000A104E">
          <w:t>a history</w:t>
        </w:r>
      </w:ins>
      <w:del w:id="352" w:author="zhou zhengzi" w:date="2019-12-29T22:09:00Z">
        <w:r w:rsidDel="000A104E">
          <w:delText>great</w:delText>
        </w:r>
      </w:del>
      <w:ins w:id="353" w:author="zhou zhengzi" w:date="2019-12-29T22:09:00Z">
        <w:r w:rsidR="00ED5453">
          <w:t xml:space="preserve"> of</w:t>
        </w:r>
      </w:ins>
      <w:r>
        <w:t xml:space="preserve"> </w:t>
      </w:r>
      <w:ins w:id="354" w:author="zhou zhengzi" w:date="2019-12-29T22:10:00Z">
        <w:r w:rsidR="00ED5453">
          <w:t xml:space="preserve">  </w:t>
        </w:r>
      </w:ins>
      <w:r>
        <w:lastRenderedPageBreak/>
        <w:t>g</w:t>
      </w:r>
      <w:del w:id="355" w:author="zhou zhengzi" w:date="2019-12-29T22:09:00Z">
        <w:r w:rsidDel="00ED5453">
          <w:delText>ra</w:delText>
        </w:r>
      </w:del>
      <w:ins w:id="356" w:author="zhou zhengzi" w:date="2019-12-29T22:09:00Z">
        <w:r w:rsidR="00ED5453">
          <w:t>ar</w:t>
        </w:r>
      </w:ins>
      <w:r>
        <w:t>dening</w:t>
      </w:r>
      <w:del w:id="357" w:author="zhou zhengzi" w:date="2019-12-29T22:09:00Z">
        <w:r w:rsidDel="00ED5453">
          <w:delText>,</w:delText>
        </w:r>
      </w:del>
      <w:ins w:id="358" w:author="zhou zhengzi" w:date="2019-12-29T22:10:00Z">
        <w:r w:rsidR="00ED5453">
          <w:t>.</w:t>
        </w:r>
      </w:ins>
      <w:del w:id="359" w:author="zhou zhengzi" w:date="2019-12-29T22:09:00Z">
        <w:r w:rsidDel="00ED5453">
          <w:delText xml:space="preserve"> </w:delText>
        </w:r>
      </w:del>
    </w:p>
    <w:p w14:paraId="59DC3194" w14:textId="279A3B4B" w:rsidR="009570C6" w:rsidRDefault="009570C6" w:rsidP="0099089E">
      <w:pPr>
        <w:rPr>
          <w:ins w:id="360" w:author="zhou zhengzi" w:date="2019-12-29T22:38:00Z"/>
        </w:rPr>
      </w:pPr>
    </w:p>
    <w:p w14:paraId="0896104B" w14:textId="6B1A7BB6" w:rsidR="009570C6" w:rsidRDefault="009570C6" w:rsidP="009570C6">
      <w:pPr>
        <w:widowControl/>
        <w:jc w:val="left"/>
        <w:rPr>
          <w:ins w:id="361" w:author="zhou zhengzi" w:date="2019-12-29T22:38:00Z"/>
          <w:rFonts w:ascii="Arial" w:hAnsi="Arial" w:cs="Arial"/>
          <w:color w:val="333333"/>
          <w:shd w:val="clear" w:color="auto" w:fill="FFFFFF"/>
        </w:rPr>
      </w:pPr>
      <w:ins w:id="362" w:author="zhou zhengzi" w:date="2019-12-29T22:38:00Z">
        <w:r>
          <w:rPr>
            <w:rStyle w:val="question-stems-msg"/>
            <w:rFonts w:ascii="Arial" w:hAnsi="Arial" w:cs="Arial"/>
            <w:color w:val="333333"/>
            <w:shd w:val="clear" w:color="auto" w:fill="FFFFFF"/>
          </w:rPr>
          <w:t>What were some of the factors that contributed to the tulip craze in the Netherlands in the seventeenth century?</w:t>
        </w:r>
        <w:r>
          <w:rPr>
            <w:rFonts w:ascii="Arial" w:hAnsi="Arial" w:cs="Arial"/>
            <w:color w:val="333333"/>
            <w:shd w:val="clear" w:color="auto" w:fill="FFFFFF"/>
          </w:rPr>
          <w:t> </w:t>
        </w:r>
      </w:ins>
    </w:p>
    <w:p w14:paraId="7208EBCD" w14:textId="2AD503C0" w:rsidR="009570C6" w:rsidRDefault="009570C6" w:rsidP="009570C6">
      <w:pPr>
        <w:widowControl/>
        <w:jc w:val="left"/>
        <w:rPr>
          <w:ins w:id="363" w:author="zhou zhengzi" w:date="2019-12-29T22:38:00Z"/>
        </w:rPr>
      </w:pPr>
    </w:p>
    <w:p w14:paraId="576B4D51" w14:textId="77777777" w:rsidR="009570C6" w:rsidRDefault="009570C6" w:rsidP="009570C6">
      <w:pPr>
        <w:widowControl/>
        <w:jc w:val="left"/>
        <w:rPr>
          <w:ins w:id="364" w:author="zhou zhengzi" w:date="2019-12-29T22:38:00Z"/>
        </w:rPr>
      </w:pPr>
      <w:ins w:id="365" w:author="zhou zhengzi" w:date="2019-12-29T22:38:00Z">
        <w:r>
          <w:t>A. wealthy gardeners liked to complete for rare plants</w:t>
        </w:r>
      </w:ins>
    </w:p>
    <w:p w14:paraId="4A821356" w14:textId="77777777" w:rsidR="009570C6" w:rsidRDefault="009570C6" w:rsidP="009570C6">
      <w:pPr>
        <w:widowControl/>
        <w:jc w:val="left"/>
        <w:rPr>
          <w:ins w:id="366" w:author="zhou zhengzi" w:date="2019-12-29T22:38:00Z"/>
        </w:rPr>
      </w:pPr>
    </w:p>
    <w:p w14:paraId="7B2CAE31" w14:textId="77777777" w:rsidR="009570C6" w:rsidRDefault="009570C6" w:rsidP="009570C6">
      <w:pPr>
        <w:widowControl/>
        <w:jc w:val="left"/>
        <w:rPr>
          <w:ins w:id="367" w:author="zhou zhengzi" w:date="2019-12-29T22:38:00Z"/>
        </w:rPr>
      </w:pPr>
      <w:ins w:id="368" w:author="zhou zhengzi" w:date="2019-12-29T22:38:00Z">
        <w:r>
          <w:t>B. the number of people with disposable income was growing</w:t>
        </w:r>
      </w:ins>
    </w:p>
    <w:p w14:paraId="7C2399D7" w14:textId="77777777" w:rsidR="009570C6" w:rsidRDefault="009570C6" w:rsidP="009570C6">
      <w:pPr>
        <w:widowControl/>
        <w:jc w:val="left"/>
        <w:rPr>
          <w:ins w:id="369" w:author="zhou zhengzi" w:date="2019-12-29T22:38:00Z"/>
        </w:rPr>
      </w:pPr>
    </w:p>
    <w:p w14:paraId="7CD1B9AC" w14:textId="77777777" w:rsidR="009570C6" w:rsidRDefault="009570C6" w:rsidP="009570C6">
      <w:pPr>
        <w:widowControl/>
        <w:jc w:val="left"/>
        <w:rPr>
          <w:ins w:id="370" w:author="zhou zhengzi" w:date="2019-12-29T22:38:00Z"/>
        </w:rPr>
      </w:pPr>
      <w:ins w:id="371" w:author="zhou zhengzi" w:date="2019-12-29T22:38:00Z">
        <w:r>
          <w:t>C. tulip bulbs were initially cheap and easy to obtain</w:t>
        </w:r>
      </w:ins>
    </w:p>
    <w:p w14:paraId="14CD0355" w14:textId="77777777" w:rsidR="009570C6" w:rsidRDefault="009570C6" w:rsidP="009570C6">
      <w:pPr>
        <w:widowControl/>
        <w:jc w:val="left"/>
        <w:rPr>
          <w:ins w:id="372" w:author="zhou zhengzi" w:date="2019-12-29T22:38:00Z"/>
        </w:rPr>
      </w:pPr>
    </w:p>
    <w:p w14:paraId="1805937F" w14:textId="605C4954" w:rsidR="009570C6" w:rsidRDefault="009570C6" w:rsidP="009570C6">
      <w:pPr>
        <w:widowControl/>
        <w:jc w:val="left"/>
        <w:rPr>
          <w:ins w:id="373" w:author="zhou zhengzi" w:date="2019-12-29T22:41:00Z"/>
        </w:rPr>
      </w:pPr>
      <w:ins w:id="374" w:author="zhou zhengzi" w:date="2019-12-29T22:38:00Z">
        <w:r>
          <w:t>D. tulips in the wild bloomed in unusual color combination</w:t>
        </w:r>
      </w:ins>
    </w:p>
    <w:p w14:paraId="4F75FD72" w14:textId="30BDBC9D" w:rsidR="009570C6" w:rsidRDefault="009570C6" w:rsidP="009570C6">
      <w:pPr>
        <w:widowControl/>
        <w:jc w:val="left"/>
        <w:rPr>
          <w:ins w:id="375" w:author="zhou zhengzi" w:date="2019-12-29T22:38:00Z"/>
          <w:rFonts w:hint="eastAsia"/>
        </w:rPr>
      </w:pPr>
      <w:ins w:id="376" w:author="zhou zhengzi" w:date="2019-12-29T22:41:00Z">
        <w:r>
          <w:t>In the wild?</w:t>
        </w:r>
      </w:ins>
    </w:p>
    <w:p w14:paraId="28F82AC8" w14:textId="77777777" w:rsidR="009570C6" w:rsidRPr="009570C6" w:rsidRDefault="009570C6" w:rsidP="009570C6">
      <w:pPr>
        <w:widowControl/>
        <w:jc w:val="left"/>
        <w:rPr>
          <w:ins w:id="377" w:author="zhou zhengzi" w:date="2019-12-29T22:38:00Z"/>
        </w:rPr>
      </w:pPr>
    </w:p>
    <w:p w14:paraId="48FDA368" w14:textId="3E32E1F9" w:rsidR="009570C6" w:rsidRDefault="009570C6" w:rsidP="009570C6">
      <w:pPr>
        <w:widowControl/>
        <w:jc w:val="left"/>
        <w:rPr>
          <w:ins w:id="378" w:author="zhou zhengzi" w:date="2019-12-29T22:38:00Z"/>
        </w:rPr>
      </w:pPr>
      <w:ins w:id="379" w:author="zhou zhengzi" w:date="2019-12-29T22:38:00Z">
        <w:r>
          <w:t>E. the tulip market was not regulated by the government</w:t>
        </w:r>
      </w:ins>
    </w:p>
    <w:p w14:paraId="4113EE6A" w14:textId="77777777" w:rsidR="009570C6" w:rsidRDefault="009570C6" w:rsidP="009570C6">
      <w:pPr>
        <w:widowControl/>
        <w:jc w:val="left"/>
        <w:rPr>
          <w:ins w:id="380" w:author="zhou zhengzi" w:date="2019-12-29T22:38:00Z"/>
          <w:rFonts w:hint="eastAsia"/>
        </w:rPr>
      </w:pPr>
    </w:p>
    <w:p w14:paraId="6FF943E2" w14:textId="7FFBCD02" w:rsidR="0058738B" w:rsidRPr="009570C6" w:rsidRDefault="009570C6" w:rsidP="009570C6">
      <w:pPr>
        <w:rPr>
          <w:u w:val="single"/>
          <w:rPrChange w:id="381" w:author="zhou zhengzi" w:date="2019-12-29T22:39:00Z">
            <w:rPr/>
          </w:rPrChange>
        </w:rPr>
      </w:pPr>
      <w:ins w:id="382" w:author="zhou zhengzi" w:date="2019-12-29T22:38:00Z">
        <w:r w:rsidRPr="009570C6" w:rsidDel="00ED5453">
          <w:rPr>
            <w:u w:val="single"/>
            <w:rPrChange w:id="383" w:author="zhou zhengzi" w:date="2019-12-29T22:39:00Z">
              <w:rPr>
                <w:highlight w:val="green"/>
              </w:rPr>
            </w:rPrChange>
          </w:rPr>
          <w:t xml:space="preserve"> </w:t>
        </w:r>
      </w:ins>
      <w:del w:id="384" w:author="zhou zhengzi" w:date="2019-12-29T22:10:00Z">
        <w:r w:rsidR="0058738B" w:rsidRPr="009570C6" w:rsidDel="00ED5453">
          <w:rPr>
            <w:u w:val="single"/>
            <w:rPrChange w:id="385" w:author="zhou zhengzi" w:date="2019-12-29T22:39:00Z">
              <w:rPr/>
            </w:rPrChange>
          </w:rPr>
          <w:delText>w</w:delText>
        </w:r>
      </w:del>
      <w:ins w:id="386" w:author="zhou zhengzi" w:date="2019-12-29T22:10:00Z">
        <w:r w:rsidR="00ED5453" w:rsidRPr="009570C6">
          <w:rPr>
            <w:u w:val="single"/>
            <w:rPrChange w:id="387" w:author="zhou zhengzi" w:date="2019-12-29T22:39:00Z">
              <w:rPr/>
            </w:rPrChange>
          </w:rPr>
          <w:t>W</w:t>
        </w:r>
      </w:ins>
      <w:r w:rsidR="0058738B" w:rsidRPr="009570C6">
        <w:rPr>
          <w:u w:val="single"/>
          <w:rPrChange w:id="388" w:author="zhou zhengzi" w:date="2019-12-29T22:39:00Z">
            <w:rPr/>
          </w:rPrChange>
        </w:rPr>
        <w:t>ealthy people w</w:t>
      </w:r>
      <w:del w:id="389" w:author="zhou zhengzi" w:date="2019-12-29T22:10:00Z">
        <w:r w:rsidR="0058738B" w:rsidRPr="009570C6" w:rsidDel="00ED5453">
          <w:rPr>
            <w:u w:val="single"/>
            <w:rPrChange w:id="390" w:author="zhou zhengzi" w:date="2019-12-29T22:39:00Z">
              <w:rPr/>
            </w:rPrChange>
          </w:rPr>
          <w:delText>ere</w:delText>
        </w:r>
      </w:del>
      <w:ins w:id="391" w:author="zhou zhengzi" w:date="2019-12-29T22:10:00Z">
        <w:r w:rsidR="00ED5453" w:rsidRPr="009570C6">
          <w:rPr>
            <w:u w:val="single"/>
            <w:rPrChange w:id="392" w:author="zhou zhengzi" w:date="2019-12-29T22:39:00Z">
              <w:rPr/>
            </w:rPrChange>
          </w:rPr>
          <w:t>ould</w:t>
        </w:r>
      </w:ins>
      <w:r w:rsidR="0058738B" w:rsidRPr="009570C6">
        <w:rPr>
          <w:u w:val="single"/>
          <w:rPrChange w:id="393" w:author="zhou zhengzi" w:date="2019-12-29T22:39:00Z">
            <w:rPr/>
          </w:rPrChange>
        </w:rPr>
        <w:t xml:space="preserve"> compete</w:t>
      </w:r>
      <w:ins w:id="394" w:author="zhou zhengzi" w:date="2019-12-29T22:10:00Z">
        <w:r w:rsidR="00ED5453" w:rsidRPr="009570C6">
          <w:rPr>
            <w:u w:val="single"/>
            <w:rPrChange w:id="395" w:author="zhou zhengzi" w:date="2019-12-29T22:39:00Z">
              <w:rPr/>
            </w:rPrChange>
          </w:rPr>
          <w:t>,</w:t>
        </w:r>
      </w:ins>
      <w:r w:rsidR="0058738B" w:rsidRPr="009570C6">
        <w:rPr>
          <w:u w:val="single"/>
          <w:rPrChange w:id="396" w:author="zhou zhengzi" w:date="2019-12-29T22:39:00Z">
            <w:rPr/>
          </w:rPrChange>
        </w:rPr>
        <w:t xml:space="preserve"> spending </w:t>
      </w:r>
      <w:ins w:id="397" w:author="zhou zhengzi" w:date="2019-12-29T22:10:00Z">
        <w:r w:rsidR="00ED5453" w:rsidRPr="009570C6">
          <w:rPr>
            <w:u w:val="single"/>
            <w:rPrChange w:id="398" w:author="zhou zhengzi" w:date="2019-12-29T22:39:00Z">
              <w:rPr/>
            </w:rPrChange>
          </w:rPr>
          <w:t>e</w:t>
        </w:r>
      </w:ins>
      <w:r w:rsidR="0058738B" w:rsidRPr="009570C6">
        <w:rPr>
          <w:u w:val="single"/>
          <w:rPrChange w:id="399" w:author="zhou zhengzi" w:date="2019-12-29T22:39:00Z">
            <w:rPr/>
          </w:rPrChange>
        </w:rPr>
        <w:t xml:space="preserve">normous </w:t>
      </w:r>
      <w:ins w:id="400" w:author="zhou zhengzi" w:date="2019-12-29T22:10:00Z">
        <w:r w:rsidR="00ED5453" w:rsidRPr="009570C6">
          <w:rPr>
            <w:u w:val="single"/>
            <w:rPrChange w:id="401" w:author="zhou zhengzi" w:date="2019-12-29T22:39:00Z">
              <w:rPr/>
            </w:rPrChange>
          </w:rPr>
          <w:t xml:space="preserve">amounts </w:t>
        </w:r>
      </w:ins>
      <w:r w:rsidR="0058738B" w:rsidRPr="009570C6">
        <w:rPr>
          <w:u w:val="single"/>
          <w:rPrChange w:id="402" w:author="zhou zhengzi" w:date="2019-12-29T22:39:00Z">
            <w:rPr/>
          </w:rPrChange>
        </w:rPr>
        <w:t>of money to buy the rare</w:t>
      </w:r>
      <w:ins w:id="403" w:author="zhou zhengzi" w:date="2019-12-29T22:11:00Z">
        <w:r w:rsidR="00ED5453" w:rsidRPr="009570C6">
          <w:rPr>
            <w:u w:val="single"/>
            <w:rPrChange w:id="404" w:author="zhou zhengzi" w:date="2019-12-29T22:39:00Z">
              <w:rPr/>
            </w:rPrChange>
          </w:rPr>
          <w:t>st</w:t>
        </w:r>
      </w:ins>
      <w:r w:rsidR="0058738B" w:rsidRPr="009570C6">
        <w:rPr>
          <w:u w:val="single"/>
          <w:rPrChange w:id="405" w:author="zhou zhengzi" w:date="2019-12-29T22:39:00Z">
            <w:rPr/>
          </w:rPrChange>
        </w:rPr>
        <w:t xml:space="preserve"> flowers for their garden</w:t>
      </w:r>
      <w:ins w:id="406" w:author="zhou zhengzi" w:date="2019-12-29T22:11:00Z">
        <w:r w:rsidR="00ED5453" w:rsidRPr="009570C6">
          <w:rPr>
            <w:u w:val="single"/>
            <w:rPrChange w:id="407" w:author="zhou zhengzi" w:date="2019-12-29T22:39:00Z">
              <w:rPr/>
            </w:rPrChange>
          </w:rPr>
          <w:t>s</w:t>
        </w:r>
      </w:ins>
      <w:r w:rsidR="0058738B" w:rsidRPr="009570C6">
        <w:rPr>
          <w:u w:val="single"/>
          <w:rPrChange w:id="408" w:author="zhou zhengzi" w:date="2019-12-29T22:39:00Z">
            <w:rPr/>
          </w:rPrChange>
        </w:rPr>
        <w:t>.</w:t>
      </w:r>
    </w:p>
    <w:p w14:paraId="5A9F4CC7" w14:textId="77777777" w:rsidR="0058738B" w:rsidRPr="00ED5453" w:rsidRDefault="0058738B" w:rsidP="0099089E"/>
    <w:p w14:paraId="5E1C7F5A" w14:textId="5C786074" w:rsidR="005B3DE7" w:rsidRDefault="005B3DE7" w:rsidP="0099089E">
      <w:r>
        <w:t xml:space="preserve">Soon tulips were </w:t>
      </w:r>
      <w:ins w:id="409" w:author="zhou zhengzi" w:date="2019-12-29T22:11:00Z">
        <w:r w:rsidR="00ED5453">
          <w:t>beginning</w:t>
        </w:r>
      </w:ins>
      <w:del w:id="410" w:author="zhou zhengzi" w:date="2019-12-29T22:11:00Z">
        <w:r w:rsidDel="00ED5453">
          <w:delText>giving</w:delText>
        </w:r>
      </w:del>
      <w:r>
        <w:t xml:space="preserve"> to show up in different color</w:t>
      </w:r>
      <w:ins w:id="411" w:author="zhou zhengzi" w:date="2019-12-29T22:11:00Z">
        <w:r w:rsidR="00ED5453">
          <w:t>s</w:t>
        </w:r>
      </w:ins>
      <w:r>
        <w:t xml:space="preserve"> as grower</w:t>
      </w:r>
      <w:ins w:id="412" w:author="zhou zhengzi" w:date="2019-12-29T22:11:00Z">
        <w:r w:rsidR="00ED5453">
          <w:t>s</w:t>
        </w:r>
      </w:ins>
      <w:r>
        <w:t xml:space="preserve"> tr</w:t>
      </w:r>
      <w:ins w:id="413" w:author="zhou zhengzi" w:date="2019-12-29T22:11:00Z">
        <w:r w:rsidR="00ED5453">
          <w:t>ied</w:t>
        </w:r>
      </w:ins>
      <w:del w:id="414" w:author="zhou zhengzi" w:date="2019-12-29T22:11:00Z">
        <w:r w:rsidDel="00ED5453">
          <w:delText>y</w:delText>
        </w:r>
      </w:del>
      <w:r>
        <w:t xml:space="preserve"> to breed them specific</w:t>
      </w:r>
      <w:ins w:id="415" w:author="zhou zhengzi" w:date="2019-12-29T22:11:00Z">
        <w:r w:rsidR="00ED5453">
          <w:t>al</w:t>
        </w:r>
      </w:ins>
      <w:r>
        <w:t xml:space="preserve">ly for colors </w:t>
      </w:r>
      <w:ins w:id="416" w:author="zhou zhengzi" w:date="2019-12-29T22:12:00Z">
        <w:r w:rsidR="00ED5453">
          <w:t xml:space="preserve">which would </w:t>
        </w:r>
      </w:ins>
      <w:del w:id="417" w:author="zhou zhengzi" w:date="2019-12-29T22:12:00Z">
        <w:r w:rsidDel="00ED5453">
          <w:delText>may treat</w:delText>
        </w:r>
      </w:del>
      <w:ins w:id="418" w:author="zhou zhengzi" w:date="2019-12-29T22:12:00Z">
        <w:r w:rsidR="00ED5453">
          <w:t>make</w:t>
        </w:r>
      </w:ins>
      <w:r>
        <w:t xml:space="preserve"> them even more valuable</w:t>
      </w:r>
      <w:r>
        <w:rPr>
          <w:rFonts w:hint="eastAsia"/>
        </w:rPr>
        <w:t>.</w:t>
      </w:r>
      <w:r>
        <w:t xml:space="preserve"> But they were never completely </w:t>
      </w:r>
      <w:del w:id="419" w:author="zhou zhengzi" w:date="2019-12-29T22:12:00Z">
        <w:r w:rsidDel="00ED5453">
          <w:delText>show</w:delText>
        </w:r>
      </w:del>
      <w:ins w:id="420" w:author="zhou zhengzi" w:date="2019-12-29T22:12:00Z">
        <w:r w:rsidR="00ED5453">
          <w:t>sure</w:t>
        </w:r>
      </w:ins>
      <w:r>
        <w:t xml:space="preserve"> </w:t>
      </w:r>
      <w:ins w:id="421" w:author="zhou zhengzi" w:date="2019-12-29T22:12:00Z">
        <w:r w:rsidR="00ED5453">
          <w:t xml:space="preserve">what </w:t>
        </w:r>
      </w:ins>
      <w:del w:id="422" w:author="zhou zhengzi" w:date="2019-12-29T22:12:00Z">
        <w:r w:rsidDel="00ED5453">
          <w:delText>were</w:delText>
        </w:r>
      </w:del>
      <w:r>
        <w:t xml:space="preserve"> they</w:t>
      </w:r>
      <w:ins w:id="423" w:author="zhou zhengzi" w:date="2019-12-29T22:12:00Z">
        <w:r w:rsidR="00ED5453">
          <w:t xml:space="preserve"> would</w:t>
        </w:r>
      </w:ins>
      <w:r>
        <w:t xml:space="preserve"> get. Some of the most price</w:t>
      </w:r>
      <w:ins w:id="424" w:author="zhou zhengzi" w:date="2019-12-29T22:12:00Z">
        <w:r w:rsidR="00ED5453">
          <w:t>d</w:t>
        </w:r>
      </w:ins>
      <w:r>
        <w:t xml:space="preserve"> tulip</w:t>
      </w:r>
      <w:ins w:id="425" w:author="zhou zhengzi" w:date="2019-12-29T22:13:00Z">
        <w:r w:rsidR="00ED5453">
          <w:t>s</w:t>
        </w:r>
      </w:ins>
      <w:r>
        <w:t xml:space="preserve"> were white with purple</w:t>
      </w:r>
      <w:del w:id="426" w:author="zhou zhengzi" w:date="2019-12-29T22:13:00Z">
        <w:r w:rsidDel="00ED5453">
          <w:delText>s</w:delText>
        </w:r>
      </w:del>
      <w:r>
        <w:t xml:space="preserve"> </w:t>
      </w:r>
      <w:ins w:id="427" w:author="zhou zhengzi" w:date="2019-12-29T22:13:00Z">
        <w:r w:rsidR="00ED5453">
          <w:t>streaks</w:t>
        </w:r>
      </w:ins>
      <w:del w:id="428" w:author="zhou zhengzi" w:date="2019-12-29T22:13:00Z">
        <w:r w:rsidDel="00ED5453">
          <w:delText>trip</w:delText>
        </w:r>
      </w:del>
      <w:r>
        <w:t xml:space="preserve">, or red </w:t>
      </w:r>
      <w:ins w:id="429" w:author="zhou zhengzi" w:date="2019-12-29T22:13:00Z">
        <w:r w:rsidR="00ED5453">
          <w:t>with</w:t>
        </w:r>
      </w:ins>
      <w:del w:id="430" w:author="zhou zhengzi" w:date="2019-12-29T22:13:00Z">
        <w:r w:rsidDel="00ED5453">
          <w:delText>in the</w:delText>
        </w:r>
      </w:del>
      <w:r>
        <w:t xml:space="preserve"> yellow </w:t>
      </w:r>
      <w:ins w:id="431" w:author="zhou zhengzi" w:date="2019-12-29T22:13:00Z">
        <w:r w:rsidR="00ED5453">
          <w:t>streaks</w:t>
        </w:r>
      </w:ins>
      <w:del w:id="432" w:author="zhou zhengzi" w:date="2019-12-29T22:13:00Z">
        <w:r w:rsidDel="00ED5453">
          <w:delText>trip in the wedow.</w:delText>
        </w:r>
      </w:del>
      <w:ins w:id="433" w:author="zhou zhengzi" w:date="2019-12-29T22:13:00Z">
        <w:r w:rsidR="00ED5453">
          <w:t xml:space="preserve"> On the p</w:t>
        </w:r>
      </w:ins>
      <w:ins w:id="434" w:author="zhou zhengzi" w:date="2019-12-29T22:14:00Z">
        <w:r w:rsidR="00ED5453">
          <w:t>etals--</w:t>
        </w:r>
      </w:ins>
      <w:r>
        <w:t xml:space="preserve"> Even a dark purple tulip that was very much priced.</w:t>
      </w:r>
    </w:p>
    <w:p w14:paraId="6A9D3E2A" w14:textId="2D66BBF5" w:rsidR="005B3DE7" w:rsidRDefault="005B3DE7" w:rsidP="0099089E"/>
    <w:p w14:paraId="53AAF3FC" w14:textId="56A4098A" w:rsidR="005B3DE7" w:rsidRDefault="005B3DE7" w:rsidP="0099089E">
      <w:r>
        <w:t>What happened then was a crazy for th</w:t>
      </w:r>
      <w:ins w:id="435" w:author="zhou zhengzi" w:date="2019-12-29T22:14:00Z">
        <w:r w:rsidR="00ED5453">
          <w:t>ose</w:t>
        </w:r>
      </w:ins>
      <w:del w:id="436" w:author="zhou zhengzi" w:date="2019-12-29T22:14:00Z">
        <w:r w:rsidDel="00ED5453">
          <w:delText>is</w:delText>
        </w:r>
      </w:del>
      <w:r>
        <w:t xml:space="preserve"> specialize</w:t>
      </w:r>
      <w:ins w:id="437" w:author="zhou zhengzi" w:date="2019-12-29T22:14:00Z">
        <w:r w:rsidR="00ED5453">
          <w:t>d</w:t>
        </w:r>
      </w:ins>
      <w:r>
        <w:t xml:space="preserve"> tulips, we call</w:t>
      </w:r>
      <w:ins w:id="438" w:author="zhou zhengzi" w:date="2019-12-29T22:14:00Z">
        <w:r w:rsidR="00ED5453">
          <w:t>ed</w:t>
        </w:r>
      </w:ins>
      <w:r>
        <w:t xml:space="preserve"> that craz</w:t>
      </w:r>
      <w:del w:id="439" w:author="zhou zhengzi" w:date="2019-12-29T22:14:00Z">
        <w:r w:rsidDel="00ED5453">
          <w:delText>y</w:delText>
        </w:r>
      </w:del>
      <w:ins w:id="440" w:author="zhou zhengzi" w:date="2019-12-29T22:14:00Z">
        <w:r w:rsidR="00ED5453">
          <w:t>e</w:t>
        </w:r>
      </w:ins>
      <w:r>
        <w:t xml:space="preserve"> tulip ma</w:t>
      </w:r>
      <w:ins w:id="441" w:author="zhou zhengzi" w:date="2019-12-29T22:14:00Z">
        <w:r w:rsidR="00ED5453">
          <w:t>n</w:t>
        </w:r>
      </w:ins>
      <w:del w:id="442" w:author="zhou zhengzi" w:date="2019-12-29T22:14:00Z">
        <w:r w:rsidDel="00ED5453">
          <w:delText>l</w:delText>
        </w:r>
      </w:del>
      <w:r>
        <w:t>ia.</w:t>
      </w:r>
    </w:p>
    <w:p w14:paraId="4E0A5D27" w14:textId="451C8258" w:rsidR="005B3DE7" w:rsidRPr="009570C6" w:rsidRDefault="005B3DE7" w:rsidP="0099089E">
      <w:pPr>
        <w:rPr>
          <w:u w:val="single"/>
          <w:rPrChange w:id="443" w:author="zhou zhengzi" w:date="2019-12-29T22:39:00Z">
            <w:rPr/>
          </w:rPrChange>
        </w:rPr>
      </w:pPr>
      <w:r w:rsidRPr="009570C6">
        <w:rPr>
          <w:u w:val="single"/>
          <w:rPrChange w:id="444" w:author="zhou zhengzi" w:date="2019-12-29T22:39:00Z">
            <w:rPr/>
          </w:rPrChange>
        </w:rPr>
        <w:t>So, here we</w:t>
      </w:r>
      <w:ins w:id="445" w:author="zhou zhengzi" w:date="2019-12-29T22:14:00Z">
        <w:r w:rsidR="00ED5453" w:rsidRPr="009570C6">
          <w:rPr>
            <w:u w:val="single"/>
            <w:rPrChange w:id="446" w:author="zhou zhengzi" w:date="2019-12-29T22:39:00Z">
              <w:rPr/>
            </w:rPrChange>
          </w:rPr>
          <w:t>’ve</w:t>
        </w:r>
      </w:ins>
      <w:r w:rsidRPr="009570C6">
        <w:rPr>
          <w:u w:val="single"/>
          <w:rPrChange w:id="447" w:author="zhou zhengzi" w:date="2019-12-29T22:39:00Z">
            <w:rPr/>
          </w:rPrChange>
        </w:rPr>
        <w:t xml:space="preserve"> got all the conditions for an irrational boom, a prosperous</w:t>
      </w:r>
      <w:ins w:id="448" w:author="zhou zhengzi" w:date="2019-12-29T22:15:00Z">
        <w:r w:rsidR="00ED5453" w:rsidRPr="009570C6">
          <w:rPr>
            <w:u w:val="single"/>
            <w:rPrChange w:id="449" w:author="zhou zhengzi" w:date="2019-12-29T22:39:00Z">
              <w:rPr/>
            </w:rPrChange>
          </w:rPr>
          <w:t xml:space="preserve"> prospering</w:t>
        </w:r>
      </w:ins>
      <w:r w:rsidRPr="009570C6">
        <w:rPr>
          <w:u w:val="single"/>
          <w:rPrChange w:id="450" w:author="zhou zhengzi" w:date="2019-12-29T22:39:00Z">
            <w:rPr/>
          </w:rPrChange>
        </w:rPr>
        <w:t xml:space="preserve"> econom</w:t>
      </w:r>
      <w:del w:id="451" w:author="zhou zhengzi" w:date="2019-12-29T22:15:00Z">
        <w:r w:rsidRPr="009570C6" w:rsidDel="00ED5453">
          <w:rPr>
            <w:u w:val="single"/>
            <w:rPrChange w:id="452" w:author="zhou zhengzi" w:date="2019-12-29T22:39:00Z">
              <w:rPr/>
            </w:rPrChange>
          </w:rPr>
          <w:delText>i</w:delText>
        </w:r>
      </w:del>
      <w:ins w:id="453" w:author="zhou zhengzi" w:date="2019-12-29T22:15:00Z">
        <w:r w:rsidR="00ED5453" w:rsidRPr="009570C6">
          <w:rPr>
            <w:u w:val="single"/>
            <w:rPrChange w:id="454" w:author="zhou zhengzi" w:date="2019-12-29T22:39:00Z">
              <w:rPr/>
            </w:rPrChange>
          </w:rPr>
          <w:t>y</w:t>
        </w:r>
      </w:ins>
      <w:del w:id="455" w:author="zhou zhengzi" w:date="2019-12-29T22:15:00Z">
        <w:r w:rsidR="00CE336E" w:rsidRPr="009570C6" w:rsidDel="00ED5453">
          <w:rPr>
            <w:u w:val="single"/>
            <w:rPrChange w:id="456" w:author="zhou zhengzi" w:date="2019-12-29T22:39:00Z">
              <w:rPr/>
            </w:rPrChange>
          </w:rPr>
          <w:delText>c</w:delText>
        </w:r>
      </w:del>
      <w:r w:rsidR="00CE336E" w:rsidRPr="009570C6">
        <w:rPr>
          <w:u w:val="single"/>
          <w:rPrChange w:id="457" w:author="zhou zhengzi" w:date="2019-12-29T22:39:00Z">
            <w:rPr/>
          </w:rPrChange>
        </w:rPr>
        <w:t>, so more people ha</w:t>
      </w:r>
      <w:del w:id="458" w:author="zhou zhengzi" w:date="2019-12-29T22:15:00Z">
        <w:r w:rsidR="00CE336E" w:rsidRPr="009570C6" w:rsidDel="00ED5453">
          <w:rPr>
            <w:u w:val="single"/>
            <w:rPrChange w:id="459" w:author="zhou zhengzi" w:date="2019-12-29T22:39:00Z">
              <w:rPr/>
            </w:rPrChange>
          </w:rPr>
          <w:delText>s</w:delText>
        </w:r>
      </w:del>
      <w:ins w:id="460" w:author="zhou zhengzi" w:date="2019-12-29T22:15:00Z">
        <w:r w:rsidR="00ED5453" w:rsidRPr="009570C6">
          <w:rPr>
            <w:u w:val="single"/>
            <w:rPrChange w:id="461" w:author="zhou zhengzi" w:date="2019-12-29T22:39:00Z">
              <w:rPr/>
            </w:rPrChange>
          </w:rPr>
          <w:t>d</w:t>
        </w:r>
      </w:ins>
      <w:r w:rsidR="00CE336E" w:rsidRPr="009570C6">
        <w:rPr>
          <w:u w:val="single"/>
          <w:rPrChange w:id="462" w:author="zhou zhengzi" w:date="2019-12-29T22:39:00Z">
            <w:rPr/>
          </w:rPrChange>
        </w:rPr>
        <w:t xml:space="preserve"> more disposable income, money to spend on lux</w:t>
      </w:r>
      <w:ins w:id="463" w:author="zhou zhengzi" w:date="2019-12-29T22:15:00Z">
        <w:r w:rsidR="00ED5453" w:rsidRPr="009570C6">
          <w:rPr>
            <w:u w:val="single"/>
            <w:rPrChange w:id="464" w:author="zhou zhengzi" w:date="2019-12-29T22:39:00Z">
              <w:rPr/>
            </w:rPrChange>
          </w:rPr>
          <w:t>u</w:t>
        </w:r>
      </w:ins>
      <w:r w:rsidR="00CE336E" w:rsidRPr="009570C6">
        <w:rPr>
          <w:u w:val="single"/>
          <w:rPrChange w:id="465" w:author="zhou zhengzi" w:date="2019-12-29T22:39:00Z">
            <w:rPr/>
          </w:rPrChange>
        </w:rPr>
        <w:t>r</w:t>
      </w:r>
      <w:del w:id="466" w:author="zhou zhengzi" w:date="2019-12-29T22:15:00Z">
        <w:r w:rsidR="00CE336E" w:rsidRPr="009570C6" w:rsidDel="00ED5453">
          <w:rPr>
            <w:u w:val="single"/>
            <w:rPrChange w:id="467" w:author="zhou zhengzi" w:date="2019-12-29T22:39:00Z">
              <w:rPr/>
            </w:rPrChange>
          </w:rPr>
          <w:delText>a</w:delText>
        </w:r>
      </w:del>
      <w:ins w:id="468" w:author="zhou zhengzi" w:date="2019-12-29T22:15:00Z">
        <w:r w:rsidR="00ED5453" w:rsidRPr="009570C6">
          <w:rPr>
            <w:u w:val="single"/>
            <w:rPrChange w:id="469" w:author="zhou zhengzi" w:date="2019-12-29T22:39:00Z">
              <w:rPr/>
            </w:rPrChange>
          </w:rPr>
          <w:t>ie</w:t>
        </w:r>
      </w:ins>
      <w:del w:id="470" w:author="zhou zhengzi" w:date="2019-12-29T22:15:00Z">
        <w:r w:rsidR="00CE336E" w:rsidRPr="009570C6" w:rsidDel="00ED5453">
          <w:rPr>
            <w:u w:val="single"/>
            <w:rPrChange w:id="471" w:author="zhou zhengzi" w:date="2019-12-29T22:39:00Z">
              <w:rPr/>
            </w:rPrChange>
          </w:rPr>
          <w:delText>y</w:delText>
        </w:r>
      </w:del>
      <w:r w:rsidR="00CE336E" w:rsidRPr="009570C6">
        <w:rPr>
          <w:u w:val="single"/>
          <w:rPrChange w:id="472" w:author="zhou zhengzi" w:date="2019-12-29T22:39:00Z">
            <w:rPr/>
          </w:rPrChange>
        </w:rPr>
        <w:t>s. But they w</w:t>
      </w:r>
      <w:del w:id="473" w:author="zhou zhengzi" w:date="2019-12-29T22:15:00Z">
        <w:r w:rsidR="00CE336E" w:rsidRPr="009570C6" w:rsidDel="00ED5453">
          <w:rPr>
            <w:u w:val="single"/>
            <w:rPrChange w:id="474" w:author="zhou zhengzi" w:date="2019-12-29T22:39:00Z">
              <w:rPr/>
            </w:rPrChange>
          </w:rPr>
          <w:delText>o</w:delText>
        </w:r>
      </w:del>
      <w:ins w:id="475" w:author="zhou zhengzi" w:date="2019-12-29T22:15:00Z">
        <w:r w:rsidR="00ED5453" w:rsidRPr="009570C6">
          <w:rPr>
            <w:u w:val="single"/>
            <w:rPrChange w:id="476" w:author="zhou zhengzi" w:date="2019-12-29T22:39:00Z">
              <w:rPr/>
            </w:rPrChange>
          </w:rPr>
          <w:t>er</w:t>
        </w:r>
      </w:ins>
      <w:ins w:id="477" w:author="zhou zhengzi" w:date="2019-12-29T22:16:00Z">
        <w:r w:rsidR="00ED5453" w:rsidRPr="009570C6">
          <w:rPr>
            <w:u w:val="single"/>
            <w:rPrChange w:id="478" w:author="zhou zhengzi" w:date="2019-12-29T22:39:00Z">
              <w:rPr/>
            </w:rPrChange>
          </w:rPr>
          <w:t>e</w:t>
        </w:r>
      </w:ins>
      <w:r w:rsidR="00CE336E" w:rsidRPr="009570C6">
        <w:rPr>
          <w:u w:val="single"/>
          <w:rPrChange w:id="479" w:author="zhou zhengzi" w:date="2019-12-29T22:39:00Z">
            <w:rPr/>
          </w:rPrChange>
        </w:rPr>
        <w:t>n’t experience</w:t>
      </w:r>
      <w:ins w:id="480" w:author="zhou zhengzi" w:date="2019-12-29T22:16:00Z">
        <w:r w:rsidR="00ED5453" w:rsidRPr="009570C6">
          <w:rPr>
            <w:u w:val="single"/>
            <w:rPrChange w:id="481" w:author="zhou zhengzi" w:date="2019-12-29T22:39:00Z">
              <w:rPr/>
            </w:rPrChange>
          </w:rPr>
          <w:t>d</w:t>
        </w:r>
      </w:ins>
      <w:r w:rsidR="00CE336E" w:rsidRPr="009570C6">
        <w:rPr>
          <w:u w:val="single"/>
          <w:rPrChange w:id="482" w:author="zhou zhengzi" w:date="2019-12-29T22:39:00Z">
            <w:rPr/>
          </w:rPrChange>
        </w:rPr>
        <w:t xml:space="preserve"> at </w:t>
      </w:r>
      <w:del w:id="483" w:author="zhou zhengzi" w:date="2019-12-29T22:16:00Z">
        <w:r w:rsidR="00CE336E" w:rsidRPr="009570C6" w:rsidDel="00ED5453">
          <w:rPr>
            <w:u w:val="single"/>
            <w:rPrChange w:id="484" w:author="zhou zhengzi" w:date="2019-12-29T22:39:00Z">
              <w:rPr/>
            </w:rPrChange>
          </w:rPr>
          <w:delText>industing</w:delText>
        </w:r>
      </w:del>
      <w:ins w:id="485" w:author="zhou zhengzi" w:date="2019-12-29T22:16:00Z">
        <w:r w:rsidR="00ED5453" w:rsidRPr="009570C6">
          <w:rPr>
            <w:u w:val="single"/>
            <w:rPrChange w:id="486" w:author="zhou zhengzi" w:date="2019-12-29T22:39:00Z">
              <w:rPr/>
            </w:rPrChange>
          </w:rPr>
          <w:t>investing</w:t>
        </w:r>
      </w:ins>
      <w:r w:rsidR="00CE336E" w:rsidRPr="009570C6">
        <w:rPr>
          <w:u w:val="single"/>
          <w:rPrChange w:id="487" w:author="zhou zhengzi" w:date="2019-12-29T22:39:00Z">
            <w:rPr/>
          </w:rPrChange>
        </w:rPr>
        <w:t xml:space="preserve"> they </w:t>
      </w:r>
      <w:proofErr w:type="spellStart"/>
      <w:r w:rsidR="00CE336E" w:rsidRPr="009570C6">
        <w:rPr>
          <w:u w:val="single"/>
          <w:rPrChange w:id="488" w:author="zhou zhengzi" w:date="2019-12-29T22:39:00Z">
            <w:rPr/>
          </w:rPrChange>
        </w:rPr>
        <w:t>new</w:t>
      </w:r>
      <w:proofErr w:type="spellEnd"/>
      <w:r w:rsidR="00CE336E" w:rsidRPr="009570C6">
        <w:rPr>
          <w:u w:val="single"/>
          <w:rPrChange w:id="489" w:author="zhou zhengzi" w:date="2019-12-29T22:39:00Z">
            <w:rPr/>
          </w:rPrChange>
        </w:rPr>
        <w:t xml:space="preserve"> wea</w:t>
      </w:r>
      <w:ins w:id="490" w:author="zhou zhengzi" w:date="2019-12-29T22:16:00Z">
        <w:r w:rsidR="00ED5453" w:rsidRPr="009570C6">
          <w:rPr>
            <w:u w:val="single"/>
            <w:rPrChange w:id="491" w:author="zhou zhengzi" w:date="2019-12-29T22:39:00Z">
              <w:rPr/>
            </w:rPrChange>
          </w:rPr>
          <w:t>l</w:t>
        </w:r>
      </w:ins>
      <w:r w:rsidR="00CE336E" w:rsidRPr="009570C6">
        <w:rPr>
          <w:u w:val="single"/>
          <w:rPrChange w:id="492" w:author="zhou zhengzi" w:date="2019-12-29T22:39:00Z">
            <w:rPr/>
          </w:rPrChange>
        </w:rPr>
        <w:t>th</w:t>
      </w:r>
      <w:del w:id="493" w:author="zhou zhengzi" w:date="2019-12-29T22:16:00Z">
        <w:r w:rsidR="00CE336E" w:rsidRPr="009570C6" w:rsidDel="00ED5453">
          <w:rPr>
            <w:u w:val="single"/>
            <w:rPrChange w:id="494" w:author="zhou zhengzi" w:date="2019-12-29T22:39:00Z">
              <w:rPr/>
            </w:rPrChange>
          </w:rPr>
          <w:delText>y</w:delText>
        </w:r>
      </w:del>
      <w:r w:rsidR="00CE336E" w:rsidRPr="009570C6">
        <w:rPr>
          <w:u w:val="single"/>
          <w:rPrChange w:id="495" w:author="zhou zhengzi" w:date="2019-12-29T22:39:00Z">
            <w:rPr/>
          </w:rPrChange>
        </w:rPr>
        <w:t>. Then a</w:t>
      </w:r>
      <w:del w:id="496" w:author="zhou zhengzi" w:date="2019-12-29T22:16:00Z">
        <w:r w:rsidR="00CE336E" w:rsidRPr="009570C6" w:rsidDel="00ED5453">
          <w:rPr>
            <w:u w:val="single"/>
            <w:rPrChange w:id="497" w:author="zhou zhengzi" w:date="2019-12-29T22:39:00Z">
              <w:rPr/>
            </w:rPrChange>
          </w:rPr>
          <w:delText xml:space="preserve"> </w:delText>
        </w:r>
      </w:del>
      <w:r w:rsidR="00CE336E" w:rsidRPr="009570C6">
        <w:rPr>
          <w:u w:val="single"/>
          <w:rPrChange w:id="498" w:author="zhou zhengzi" w:date="2019-12-29T22:39:00Z">
            <w:rPr/>
          </w:rPrChange>
        </w:rPr>
        <w:t>long comes to threaten</w:t>
      </w:r>
      <w:ins w:id="499" w:author="zhou zhengzi" w:date="2019-12-29T22:16:00Z">
        <w:r w:rsidR="00ED5453" w:rsidRPr="009570C6">
          <w:rPr>
            <w:u w:val="single"/>
            <w:rPrChange w:id="500" w:author="zhou zhengzi" w:date="2019-12-29T22:39:00Z">
              <w:rPr/>
            </w:rPrChange>
          </w:rPr>
          <w:t xml:space="preserve"> thrilling</w:t>
        </w:r>
      </w:ins>
      <w:r w:rsidR="00CE336E" w:rsidRPr="009570C6">
        <w:rPr>
          <w:u w:val="single"/>
          <w:rPrChange w:id="501" w:author="zhou zhengzi" w:date="2019-12-29T22:39:00Z">
            <w:rPr/>
          </w:rPrChange>
        </w:rPr>
        <w:t xml:space="preserve"> </w:t>
      </w:r>
      <w:del w:id="502" w:author="zhou zhengzi" w:date="2019-12-29T22:16:00Z">
        <w:r w:rsidR="00CE336E" w:rsidRPr="009570C6" w:rsidDel="00ED5453">
          <w:rPr>
            <w:u w:val="single"/>
            <w:rPrChange w:id="503" w:author="zhou zhengzi" w:date="2019-12-29T22:39:00Z">
              <w:rPr/>
            </w:rPrChange>
          </w:rPr>
          <w:delText>they</w:delText>
        </w:r>
      </w:del>
      <w:r w:rsidR="00CE336E" w:rsidRPr="009570C6">
        <w:rPr>
          <w:u w:val="single"/>
          <w:rPrChange w:id="504" w:author="zhou zhengzi" w:date="2019-12-29T22:39:00Z">
            <w:rPr/>
          </w:rPrChange>
        </w:rPr>
        <w:t xml:space="preserve"> new commodity, sure the first specimen </w:t>
      </w:r>
      <w:proofErr w:type="gramStart"/>
      <w:r w:rsidR="00CE336E" w:rsidRPr="009570C6">
        <w:rPr>
          <w:u w:val="single"/>
          <w:rPrChange w:id="505" w:author="zhou zhengzi" w:date="2019-12-29T22:39:00Z">
            <w:rPr/>
          </w:rPrChange>
        </w:rPr>
        <w:t>were</w:t>
      </w:r>
      <w:proofErr w:type="gramEnd"/>
      <w:r w:rsidR="00CE336E" w:rsidRPr="009570C6">
        <w:rPr>
          <w:u w:val="single"/>
          <w:rPrChange w:id="506" w:author="zhou zhengzi" w:date="2019-12-29T22:39:00Z">
            <w:rPr/>
          </w:rPrChange>
        </w:rPr>
        <w:t xml:space="preserve"> just pla</w:t>
      </w:r>
      <w:ins w:id="507" w:author="zhou zhengzi" w:date="2019-12-29T22:17:00Z">
        <w:r w:rsidR="00ED5453" w:rsidRPr="009570C6">
          <w:rPr>
            <w:u w:val="single"/>
            <w:rPrChange w:id="508" w:author="zhou zhengzi" w:date="2019-12-29T22:39:00Z">
              <w:rPr/>
            </w:rPrChange>
          </w:rPr>
          <w:t>in</w:t>
        </w:r>
      </w:ins>
      <w:del w:id="509" w:author="zhou zhengzi" w:date="2019-12-29T22:17:00Z">
        <w:r w:rsidR="00CE336E" w:rsidRPr="009570C6" w:rsidDel="00ED5453">
          <w:rPr>
            <w:u w:val="single"/>
            <w:rPrChange w:id="510" w:author="zhou zhengzi" w:date="2019-12-29T22:39:00Z">
              <w:rPr/>
            </w:rPrChange>
          </w:rPr>
          <w:delText>ying</w:delText>
        </w:r>
      </w:del>
      <w:ins w:id="511" w:author="zhou zhengzi" w:date="2019-12-29T22:17:00Z">
        <w:r w:rsidR="00ED5453" w:rsidRPr="009570C6">
          <w:rPr>
            <w:u w:val="single"/>
            <w:rPrChange w:id="512" w:author="zhou zhengzi" w:date="2019-12-29T22:39:00Z">
              <w:rPr/>
            </w:rPrChange>
          </w:rPr>
          <w:t xml:space="preserve"> old</w:t>
        </w:r>
      </w:ins>
      <w:r w:rsidR="00CE336E" w:rsidRPr="009570C6">
        <w:rPr>
          <w:u w:val="single"/>
          <w:rPrChange w:id="513" w:author="zhou zhengzi" w:date="2019-12-29T22:39:00Z">
            <w:rPr/>
          </w:rPrChange>
        </w:rPr>
        <w:t xml:space="preserve"> red tulips. But they c</w:t>
      </w:r>
      <w:del w:id="514" w:author="zhou zhengzi" w:date="2019-12-29T22:17:00Z">
        <w:r w:rsidR="00CE336E" w:rsidRPr="009570C6" w:rsidDel="00ED5453">
          <w:rPr>
            <w:u w:val="single"/>
            <w:rPrChange w:id="515" w:author="zhou zhengzi" w:date="2019-12-29T22:39:00Z">
              <w:rPr/>
            </w:rPrChange>
          </w:rPr>
          <w:delText>an</w:delText>
        </w:r>
      </w:del>
      <w:ins w:id="516" w:author="zhou zhengzi" w:date="2019-12-29T22:17:00Z">
        <w:r w:rsidR="00ED5453" w:rsidRPr="009570C6">
          <w:rPr>
            <w:u w:val="single"/>
            <w:rPrChange w:id="517" w:author="zhou zhengzi" w:date="2019-12-29T22:39:00Z">
              <w:rPr/>
            </w:rPrChange>
          </w:rPr>
          <w:t>ould</w:t>
        </w:r>
      </w:ins>
      <w:r w:rsidR="00CE336E" w:rsidRPr="009570C6">
        <w:rPr>
          <w:u w:val="single"/>
          <w:rPrChange w:id="518" w:author="zhou zhengzi" w:date="2019-12-29T22:39:00Z">
            <w:rPr/>
          </w:rPrChange>
        </w:rPr>
        <w:t xml:space="preserve"> be br</w:t>
      </w:r>
      <w:del w:id="519" w:author="zhou zhengzi" w:date="2019-12-29T22:17:00Z">
        <w:r w:rsidR="00CE336E" w:rsidRPr="009570C6" w:rsidDel="00ED5453">
          <w:rPr>
            <w:u w:val="single"/>
            <w:rPrChange w:id="520" w:author="zhou zhengzi" w:date="2019-12-29T22:39:00Z">
              <w:rPr/>
            </w:rPrChange>
          </w:rPr>
          <w:delText>e</w:delText>
        </w:r>
      </w:del>
      <w:r w:rsidR="00CE336E" w:rsidRPr="009570C6">
        <w:rPr>
          <w:u w:val="single"/>
          <w:rPrChange w:id="521" w:author="zhou zhengzi" w:date="2019-12-29T22:39:00Z">
            <w:rPr/>
          </w:rPrChange>
        </w:rPr>
        <w:t>ed into some extr</w:t>
      </w:r>
      <w:ins w:id="522" w:author="zhou zhengzi" w:date="2019-12-29T22:17:00Z">
        <w:r w:rsidR="00ED5453" w:rsidRPr="009570C6">
          <w:rPr>
            <w:u w:val="single"/>
            <w:rPrChange w:id="523" w:author="zhou zhengzi" w:date="2019-12-29T22:39:00Z">
              <w:rPr/>
            </w:rPrChange>
          </w:rPr>
          <w:t>a</w:t>
        </w:r>
      </w:ins>
      <w:r w:rsidR="00CE336E" w:rsidRPr="009570C6">
        <w:rPr>
          <w:u w:val="single"/>
          <w:rPrChange w:id="524" w:author="zhou zhengzi" w:date="2019-12-29T22:39:00Z">
            <w:rPr/>
          </w:rPrChange>
        </w:rPr>
        <w:t>o</w:t>
      </w:r>
      <w:ins w:id="525" w:author="zhou zhengzi" w:date="2019-12-29T22:18:00Z">
        <w:r w:rsidR="00ED5453" w:rsidRPr="009570C6">
          <w:rPr>
            <w:u w:val="single"/>
            <w:rPrChange w:id="526" w:author="zhou zhengzi" w:date="2019-12-29T22:39:00Z">
              <w:rPr/>
            </w:rPrChange>
          </w:rPr>
          <w:t>r</w:t>
        </w:r>
      </w:ins>
      <w:r w:rsidR="00CE336E" w:rsidRPr="009570C6">
        <w:rPr>
          <w:u w:val="single"/>
          <w:rPrChange w:id="527" w:author="zhou zhengzi" w:date="2019-12-29T22:39:00Z">
            <w:rPr/>
          </w:rPrChange>
        </w:rPr>
        <w:t>dinary variations. Like a dark purple tulip.</w:t>
      </w:r>
    </w:p>
    <w:p w14:paraId="560277FE" w14:textId="4DE10206" w:rsidR="00CE336E" w:rsidRPr="009570C6" w:rsidRDefault="00CE336E" w:rsidP="0099089E">
      <w:pPr>
        <w:rPr>
          <w:u w:val="single"/>
          <w:rPrChange w:id="528" w:author="zhou zhengzi" w:date="2019-12-29T22:39:00Z">
            <w:rPr/>
          </w:rPrChange>
        </w:rPr>
      </w:pPr>
      <w:r w:rsidRPr="009570C6">
        <w:rPr>
          <w:u w:val="single"/>
          <w:rPrChange w:id="529" w:author="zhou zhengzi" w:date="2019-12-29T22:39:00Z">
            <w:rPr/>
          </w:rPrChange>
        </w:rPr>
        <w:t xml:space="preserve">And </w:t>
      </w:r>
      <w:proofErr w:type="gramStart"/>
      <w:r w:rsidRPr="009570C6">
        <w:rPr>
          <w:u w:val="single"/>
          <w:rPrChange w:id="530" w:author="zhou zhengzi" w:date="2019-12-29T22:39:00Z">
            <w:rPr/>
          </w:rPrChange>
        </w:rPr>
        <w:t>finally</w:t>
      </w:r>
      <w:proofErr w:type="gramEnd"/>
      <w:r w:rsidRPr="009570C6">
        <w:rPr>
          <w:u w:val="single"/>
          <w:rPrChange w:id="531" w:author="zhou zhengzi" w:date="2019-12-29T22:39:00Z">
            <w:rPr/>
          </w:rPrChange>
        </w:rPr>
        <w:t xml:space="preserve"> you have an unregulated market place, no government </w:t>
      </w:r>
      <w:ins w:id="532" w:author="zhou zhengzi" w:date="2019-12-29T22:18:00Z">
        <w:r w:rsidR="00ED5453" w:rsidRPr="009570C6">
          <w:rPr>
            <w:u w:val="single"/>
            <w:rPrChange w:id="533" w:author="zhou zhengzi" w:date="2019-12-29T22:39:00Z">
              <w:rPr/>
            </w:rPrChange>
          </w:rPr>
          <w:t>con</w:t>
        </w:r>
      </w:ins>
      <w:r w:rsidRPr="009570C6">
        <w:rPr>
          <w:u w:val="single"/>
          <w:rPrChange w:id="534" w:author="zhou zhengzi" w:date="2019-12-29T22:39:00Z">
            <w:rPr/>
          </w:rPrChange>
        </w:rPr>
        <w:t xml:space="preserve">strains, where prices could explode. </w:t>
      </w:r>
    </w:p>
    <w:p w14:paraId="667078F0" w14:textId="7A0A53D1" w:rsidR="00CE336E" w:rsidRDefault="00CE336E" w:rsidP="0099089E">
      <w:r>
        <w:t xml:space="preserve">And explode they did </w:t>
      </w:r>
      <w:proofErr w:type="gramStart"/>
      <w:r>
        <w:t>starting</w:t>
      </w:r>
      <w:proofErr w:type="gramEnd"/>
      <w:r>
        <w:t xml:space="preserve"> in the 1</w:t>
      </w:r>
      <w:del w:id="535" w:author="zhou zhengzi" w:date="2019-12-29T22:18:00Z">
        <w:r w:rsidDel="00ED5453">
          <w:delText>7</w:delText>
        </w:r>
      </w:del>
      <w:ins w:id="536" w:author="zhou zhengzi" w:date="2019-12-29T22:18:00Z">
        <w:r w:rsidR="00ED5453">
          <w:t>6</w:t>
        </w:r>
      </w:ins>
      <w:r>
        <w:t>30s</w:t>
      </w:r>
    </w:p>
    <w:p w14:paraId="52E6FB9D" w14:textId="77777777" w:rsidR="00ED5453" w:rsidRDefault="00CE336E" w:rsidP="0099089E">
      <w:pPr>
        <w:rPr>
          <w:ins w:id="537" w:author="zhou zhengzi" w:date="2019-12-29T22:18:00Z"/>
        </w:rPr>
      </w:pPr>
      <w:r>
        <w:t>There were always much more demands of tulips than supply,</w:t>
      </w:r>
    </w:p>
    <w:p w14:paraId="29C61F27" w14:textId="7F6E2CC7" w:rsidR="00CE336E" w:rsidRDefault="00CE336E" w:rsidP="0099089E">
      <w:del w:id="538" w:author="zhou zhengzi" w:date="2019-12-29T22:19:00Z">
        <w:r w:rsidDel="00ED5453">
          <w:delText xml:space="preserve"> t</w:delText>
        </w:r>
      </w:del>
      <w:ins w:id="539" w:author="zhou zhengzi" w:date="2019-12-29T22:19:00Z">
        <w:r w:rsidR="00ED5453">
          <w:t>T</w:t>
        </w:r>
      </w:ins>
      <w:r>
        <w:t xml:space="preserve">ulips did not bloom frequently </w:t>
      </w:r>
      <w:ins w:id="540" w:author="zhou zhengzi" w:date="2019-12-29T22:19:00Z">
        <w:r w:rsidR="00ED5453">
          <w:t>like</w:t>
        </w:r>
      </w:ins>
      <w:del w:id="541" w:author="zhou zhengzi" w:date="2019-12-29T22:19:00Z">
        <w:r w:rsidDel="00ED5453">
          <w:delText>as</w:delText>
        </w:r>
      </w:del>
      <w:r>
        <w:t xml:space="preserve"> rose</w:t>
      </w:r>
      <w:del w:id="542" w:author="zhou zhengzi" w:date="2019-12-29T22:19:00Z">
        <w:r w:rsidDel="00ED5453">
          <w:delText>s</w:delText>
        </w:r>
      </w:del>
      <w:r>
        <w:t>, tulips bloom</w:t>
      </w:r>
      <w:ins w:id="543" w:author="zhou zhengzi" w:date="2019-12-29T22:19:00Z">
        <w:r w:rsidR="00ED5453">
          <w:t>ed</w:t>
        </w:r>
      </w:ins>
      <w:r>
        <w:t xml:space="preserve"> once in the early spring</w:t>
      </w:r>
      <w:del w:id="544" w:author="zhou zhengzi" w:date="2019-12-29T22:19:00Z">
        <w:r w:rsidDel="00ED5453">
          <w:delText>s</w:delText>
        </w:r>
      </w:del>
      <w:r>
        <w:t>, and that was</w:t>
      </w:r>
      <w:ins w:id="545" w:author="zhou zhengzi" w:date="2019-12-29T22:19:00Z">
        <w:r w:rsidR="00ED5453">
          <w:t xml:space="preserve"> it</w:t>
        </w:r>
      </w:ins>
      <w:r>
        <w:t xml:space="preserve"> for the year.</w:t>
      </w:r>
    </w:p>
    <w:p w14:paraId="16715072" w14:textId="77777777" w:rsidR="00A05B92" w:rsidRDefault="00A05B92" w:rsidP="0099089E">
      <w:pPr>
        <w:rPr>
          <w:rFonts w:hint="eastAsia"/>
        </w:rPr>
      </w:pPr>
    </w:p>
    <w:p w14:paraId="3AF853D3" w14:textId="28C44680" w:rsidR="00CE336E" w:rsidRDefault="00CE336E" w:rsidP="0099089E">
      <w:r>
        <w:t>Eventually, specially br</w:t>
      </w:r>
      <w:del w:id="546" w:author="zhou zhengzi" w:date="2019-12-29T22:19:00Z">
        <w:r w:rsidDel="00ED5453">
          <w:delText>e</w:delText>
        </w:r>
      </w:del>
      <w:r>
        <w:t>ed multicolor</w:t>
      </w:r>
      <w:ins w:id="547" w:author="zhou zhengzi" w:date="2019-12-29T22:19:00Z">
        <w:r w:rsidR="00ED5453">
          <w:t>ed</w:t>
        </w:r>
      </w:ins>
      <w:r>
        <w:t xml:space="preserve"> tulips became so valuable, well according to </w:t>
      </w:r>
      <w:del w:id="548" w:author="zhou zhengzi" w:date="2019-12-29T22:19:00Z">
        <w:r w:rsidDel="00ED5453">
          <w:delText>a</w:delText>
        </w:r>
      </w:del>
      <w:r>
        <w:t xml:space="preserve"> record</w:t>
      </w:r>
      <w:ins w:id="549" w:author="zhou zhengzi" w:date="2019-12-29T22:19:00Z">
        <w:r w:rsidR="00ED5453">
          <w:t>s</w:t>
        </w:r>
      </w:ins>
      <w:r>
        <w:t xml:space="preserve">, one tulip </w:t>
      </w:r>
      <w:ins w:id="550" w:author="zhou zhengzi" w:date="2019-12-29T22:19:00Z">
        <w:r w:rsidR="00ED5453">
          <w:t>bul</w:t>
        </w:r>
      </w:ins>
      <w:ins w:id="551" w:author="zhou zhengzi" w:date="2019-12-29T22:20:00Z">
        <w:r w:rsidR="00ED5453">
          <w:t>b</w:t>
        </w:r>
      </w:ins>
      <w:ins w:id="552" w:author="zhou zhengzi" w:date="2019-12-29T22:31:00Z">
        <w:r w:rsidR="00A05B92">
          <w:t xml:space="preserve"> </w:t>
        </w:r>
      </w:ins>
      <w:del w:id="553" w:author="zhou zhengzi" w:date="2019-12-29T22:19:00Z">
        <w:r w:rsidDel="00ED5453">
          <w:delText>ball</w:delText>
        </w:r>
      </w:del>
      <w:r>
        <w:t xml:space="preserve"> was worth 24 tons of </w:t>
      </w:r>
      <w:del w:id="554" w:author="zhou zhengzi" w:date="2019-12-29T22:20:00Z">
        <w:r w:rsidDel="00ED5453">
          <w:delText>week</w:delText>
        </w:r>
      </w:del>
      <w:ins w:id="555" w:author="zhou zhengzi" w:date="2019-12-29T22:20:00Z">
        <w:r w:rsidR="00ED5453">
          <w:t>wheat</w:t>
        </w:r>
      </w:ins>
      <w:r>
        <w:t xml:space="preserve">, or thousand pounds of </w:t>
      </w:r>
      <w:del w:id="556" w:author="zhou zhengzi" w:date="2019-12-29T22:20:00Z">
        <w:r w:rsidDel="00ED5453">
          <w:delText>chief</w:delText>
        </w:r>
      </w:del>
      <w:ins w:id="557" w:author="zhou zhengzi" w:date="2019-12-29T22:20:00Z">
        <w:r w:rsidR="00ED5453">
          <w:t>cheese</w:t>
        </w:r>
      </w:ins>
      <w:r>
        <w:t>.</w:t>
      </w:r>
    </w:p>
    <w:p w14:paraId="266F28D6" w14:textId="71DFFFB3" w:rsidR="00CE336E" w:rsidRDefault="00CE336E" w:rsidP="0099089E">
      <w:r>
        <w:t xml:space="preserve">One particular tulip ball </w:t>
      </w:r>
      <w:proofErr w:type="gramStart"/>
      <w:r>
        <w:t>were</w:t>
      </w:r>
      <w:proofErr w:type="gramEnd"/>
      <w:r>
        <w:t xml:space="preserve"> </w:t>
      </w:r>
      <w:r w:rsidR="000C3408">
        <w:t>sold and exchanged for a small ship.</w:t>
      </w:r>
    </w:p>
    <w:p w14:paraId="396162C0" w14:textId="1C674EF7" w:rsidR="000C3408" w:rsidRDefault="000C3408" w:rsidP="0099089E">
      <w:r>
        <w:t>In other word, tulips were literately worth their way in gold.</w:t>
      </w:r>
    </w:p>
    <w:p w14:paraId="424D1E24" w14:textId="53628DD1" w:rsidR="000C3408" w:rsidRDefault="000C3408" w:rsidP="0099089E">
      <w:pPr>
        <w:rPr>
          <w:ins w:id="558" w:author="zhou zhengzi" w:date="2019-12-29T22:36:00Z"/>
        </w:rPr>
      </w:pPr>
    </w:p>
    <w:p w14:paraId="06E77062" w14:textId="3EB524F8" w:rsidR="00A05B92" w:rsidRDefault="00A05B92" w:rsidP="0099089E">
      <w:pPr>
        <w:rPr>
          <w:ins w:id="559" w:author="zhou zhengzi" w:date="2019-12-29T22:36:00Z"/>
          <w:rFonts w:ascii="Arial" w:hAnsi="Arial" w:cs="Arial"/>
          <w:color w:val="333333"/>
          <w:shd w:val="clear" w:color="auto" w:fill="FFFFFF"/>
        </w:rPr>
      </w:pPr>
      <w:ins w:id="560" w:author="zhou zhengzi" w:date="2019-12-29T22:36:00Z">
        <w:r w:rsidRPr="009570C6">
          <w:rPr>
            <w:rFonts w:ascii="Arial" w:hAnsi="Arial" w:cs="Arial"/>
            <w:color w:val="333333"/>
            <w:highlight w:val="green"/>
            <w:shd w:val="clear" w:color="auto" w:fill="FFFFFF"/>
            <w:rPrChange w:id="561" w:author="zhou zhengzi" w:date="2019-12-29T22:36:00Z">
              <w:rPr>
                <w:rFonts w:ascii="Arial" w:hAnsi="Arial" w:cs="Arial"/>
                <w:color w:val="333333"/>
                <w:shd w:val="clear" w:color="auto" w:fill="FFFFFF"/>
              </w:rPr>
            </w:rPrChange>
          </w:rPr>
          <w:lastRenderedPageBreak/>
          <w:t>The professor mentions the practice of trading promissory note in the Netherlands in the 1630s, what does this practice explain?</w:t>
        </w:r>
        <w:r>
          <w:rPr>
            <w:rFonts w:ascii="Arial" w:hAnsi="Arial" w:cs="Arial"/>
            <w:color w:val="333333"/>
            <w:shd w:val="clear" w:color="auto" w:fill="FFFFFF"/>
          </w:rPr>
          <w:t> </w:t>
        </w:r>
      </w:ins>
    </w:p>
    <w:p w14:paraId="4658268B" w14:textId="77777777" w:rsidR="00A05B92" w:rsidRDefault="00A05B92" w:rsidP="0099089E">
      <w:pPr>
        <w:rPr>
          <w:rFonts w:hint="eastAsia"/>
        </w:rPr>
      </w:pPr>
    </w:p>
    <w:p w14:paraId="04C887C8" w14:textId="7972982C" w:rsidR="000C3408" w:rsidRDefault="000C3408" w:rsidP="0099089E">
      <w:r>
        <w:t xml:space="preserve">As demand grew, people began selling </w:t>
      </w:r>
      <w:r w:rsidRPr="00295990">
        <w:rPr>
          <w:highlight w:val="yellow"/>
          <w:rPrChange w:id="562" w:author="zhou zhengzi" w:date="2019-12-29T22:20:00Z">
            <w:rPr/>
          </w:rPrChange>
        </w:rPr>
        <w:t>promis</w:t>
      </w:r>
      <w:ins w:id="563" w:author="zhou zhengzi" w:date="2019-12-29T22:20:00Z">
        <w:r w:rsidR="00295990" w:rsidRPr="00295990">
          <w:rPr>
            <w:highlight w:val="yellow"/>
            <w:rPrChange w:id="564" w:author="zhou zhengzi" w:date="2019-12-29T22:20:00Z">
              <w:rPr/>
            </w:rPrChange>
          </w:rPr>
          <w:t>s</w:t>
        </w:r>
      </w:ins>
      <w:r w:rsidRPr="00295990">
        <w:rPr>
          <w:highlight w:val="yellow"/>
          <w:rPrChange w:id="565" w:author="zhou zhengzi" w:date="2019-12-29T22:20:00Z">
            <w:rPr/>
          </w:rPrChange>
        </w:rPr>
        <w:t>or</w:t>
      </w:r>
      <w:ins w:id="566" w:author="zhou zhengzi" w:date="2019-12-29T22:20:00Z">
        <w:r w:rsidR="00295990" w:rsidRPr="00295990">
          <w:rPr>
            <w:highlight w:val="yellow"/>
            <w:rPrChange w:id="567" w:author="zhou zhengzi" w:date="2019-12-29T22:20:00Z">
              <w:rPr/>
            </w:rPrChange>
          </w:rPr>
          <w:t>y</w:t>
        </w:r>
      </w:ins>
      <w:del w:id="568" w:author="zhou zhengzi" w:date="2019-12-29T22:20:00Z">
        <w:r w:rsidRPr="00295990" w:rsidDel="00295990">
          <w:rPr>
            <w:highlight w:val="yellow"/>
            <w:rPrChange w:id="569" w:author="zhou zhengzi" w:date="2019-12-29T22:20:00Z">
              <w:rPr/>
            </w:rPrChange>
          </w:rPr>
          <w:delText>e</w:delText>
        </w:r>
      </w:del>
      <w:r>
        <w:t xml:space="preserve"> notes, gu</w:t>
      </w:r>
      <w:ins w:id="570" w:author="zhou zhengzi" w:date="2019-12-29T22:21:00Z">
        <w:r w:rsidR="00295990">
          <w:t>a</w:t>
        </w:r>
      </w:ins>
      <w:r>
        <w:t>rantee</w:t>
      </w:r>
      <w:ins w:id="571" w:author="zhou zhengzi" w:date="2019-12-29T22:21:00Z">
        <w:r w:rsidR="00295990">
          <w:t>ing</w:t>
        </w:r>
      </w:ins>
      <w:r>
        <w:t xml:space="preserve"> in the future delivery of pri</w:t>
      </w:r>
      <w:ins w:id="572" w:author="zhou zhengzi" w:date="2019-12-29T22:21:00Z">
        <w:r w:rsidR="00295990">
          <w:t>ced</w:t>
        </w:r>
      </w:ins>
      <w:del w:id="573" w:author="zhou zhengzi" w:date="2019-12-29T22:21:00Z">
        <w:r w:rsidDel="00295990">
          <w:delText>des</w:delText>
        </w:r>
      </w:del>
      <w:r>
        <w:t xml:space="preserve"> </w:t>
      </w:r>
      <w:del w:id="574" w:author="zhou zhengzi" w:date="2019-12-29T22:21:00Z">
        <w:r w:rsidDel="00295990">
          <w:delText>of balls</w:delText>
        </w:r>
      </w:del>
      <w:ins w:id="575" w:author="zhou zhengzi" w:date="2019-12-29T22:21:00Z">
        <w:r w:rsidR="00295990">
          <w:t>tulip bulbs</w:t>
        </w:r>
      </w:ins>
      <w:r>
        <w:t>.</w:t>
      </w:r>
    </w:p>
    <w:p w14:paraId="438557F9" w14:textId="72A9B5FF" w:rsidR="000C3408" w:rsidRDefault="000C3408" w:rsidP="0099089E">
      <w:r>
        <w:t>The buyers of the piece of paper was resell</w:t>
      </w:r>
      <w:del w:id="576" w:author="zhou zhengzi" w:date="2019-12-29T22:21:00Z">
        <w:r w:rsidDel="00295990">
          <w:delText>ed</w:delText>
        </w:r>
      </w:del>
      <w:r>
        <w:t xml:space="preserve"> the notes </w:t>
      </w:r>
      <w:del w:id="577" w:author="zhou zhengzi" w:date="2019-12-29T22:21:00Z">
        <w:r w:rsidDel="00295990">
          <w:delText>in</w:delText>
        </w:r>
      </w:del>
      <w:ins w:id="578" w:author="zhou zhengzi" w:date="2019-12-29T22:21:00Z">
        <w:r w:rsidR="00295990">
          <w:t>at</w:t>
        </w:r>
      </w:ins>
      <w:r>
        <w:t xml:space="preserve"> market</w:t>
      </w:r>
      <w:ins w:id="579" w:author="zhou zhengzi" w:date="2019-12-29T22:21:00Z">
        <w:r w:rsidR="00295990">
          <w:t xml:space="preserve"> up</w:t>
        </w:r>
      </w:ins>
      <w:r>
        <w:t xml:space="preserve"> prices. </w:t>
      </w:r>
    </w:p>
    <w:p w14:paraId="239004C7" w14:textId="77777777" w:rsidR="00295990" w:rsidRDefault="000C3408" w:rsidP="0099089E">
      <w:pPr>
        <w:rPr>
          <w:ins w:id="580" w:author="zhou zhengzi" w:date="2019-12-29T22:22:00Z"/>
        </w:rPr>
      </w:pPr>
      <w:r>
        <w:t>This promis</w:t>
      </w:r>
      <w:ins w:id="581" w:author="zhou zhengzi" w:date="2019-12-29T22:21:00Z">
        <w:r w:rsidR="00295990">
          <w:t>s</w:t>
        </w:r>
      </w:ins>
      <w:r>
        <w:t>or</w:t>
      </w:r>
      <w:ins w:id="582" w:author="zhou zhengzi" w:date="2019-12-29T22:21:00Z">
        <w:r w:rsidR="00295990">
          <w:t>y</w:t>
        </w:r>
      </w:ins>
      <w:del w:id="583" w:author="zhou zhengzi" w:date="2019-12-29T22:21:00Z">
        <w:r w:rsidDel="00295990">
          <w:delText>e</w:delText>
        </w:r>
      </w:del>
      <w:r>
        <w:t xml:space="preserve"> notes ke</w:t>
      </w:r>
      <w:del w:id="584" w:author="zhou zhengzi" w:date="2019-12-29T22:22:00Z">
        <w:r w:rsidDel="00295990">
          <w:delText>e</w:delText>
        </w:r>
      </w:del>
      <w:r>
        <w:t>p</w:t>
      </w:r>
      <w:ins w:id="585" w:author="zhou zhengzi" w:date="2019-12-29T22:22:00Z">
        <w:r w:rsidR="00295990">
          <w:t>t</w:t>
        </w:r>
      </w:ins>
      <w:r>
        <w:t xml:space="preserve"> changing hands from buyer to buyer until the tulip was ready for delivery</w:t>
      </w:r>
      <w:ins w:id="586" w:author="zhou zhengzi" w:date="2019-12-29T22:22:00Z">
        <w:r w:rsidR="00295990">
          <w:t>.</w:t>
        </w:r>
      </w:ins>
      <w:del w:id="587" w:author="zhou zhengzi" w:date="2019-12-29T22:22:00Z">
        <w:r w:rsidDel="00295990">
          <w:delText xml:space="preserve">, </w:delText>
        </w:r>
      </w:del>
    </w:p>
    <w:p w14:paraId="31D9A405" w14:textId="5F24441C" w:rsidR="00C9621B" w:rsidRDefault="000C3408" w:rsidP="0099089E">
      <w:del w:id="588" w:author="zhou zhengzi" w:date="2019-12-29T22:22:00Z">
        <w:r w:rsidDel="00295990">
          <w:delText>b</w:delText>
        </w:r>
      </w:del>
      <w:ins w:id="589" w:author="zhou zhengzi" w:date="2019-12-29T22:22:00Z">
        <w:r w:rsidR="00295990">
          <w:t>B</w:t>
        </w:r>
      </w:ins>
      <w:r>
        <w:t xml:space="preserve">ut it was all pure speculation because as I said there was no way to know if the </w:t>
      </w:r>
      <w:proofErr w:type="spellStart"/>
      <w:r>
        <w:t>b</w:t>
      </w:r>
      <w:ins w:id="590" w:author="zhou zhengzi" w:date="2019-12-29T22:22:00Z">
        <w:r w:rsidR="00295990">
          <w:t>ulb</w:t>
        </w:r>
      </w:ins>
      <w:del w:id="591" w:author="zhou zhengzi" w:date="2019-12-29T22:22:00Z">
        <w:r w:rsidDel="00295990">
          <w:delText>al</w:delText>
        </w:r>
      </w:del>
      <w:r>
        <w:t>l</w:t>
      </w:r>
      <w:proofErr w:type="spellEnd"/>
      <w:r>
        <w:t xml:space="preserve"> was really </w:t>
      </w:r>
      <w:ins w:id="592" w:author="zhou zhengzi" w:date="2019-12-29T22:22:00Z">
        <w:r w:rsidR="00295990">
          <w:t xml:space="preserve">going </w:t>
        </w:r>
      </w:ins>
      <w:r>
        <w:rPr>
          <w:rFonts w:hint="eastAsia"/>
        </w:rPr>
        <w:t>t</w:t>
      </w:r>
      <w:r>
        <w:t xml:space="preserve">o produce the </w:t>
      </w:r>
      <w:proofErr w:type="gramStart"/>
      <w:r>
        <w:t>variety,</w:t>
      </w:r>
      <w:proofErr w:type="gramEnd"/>
      <w:r>
        <w:t xml:space="preserve"> the color was promised.</w:t>
      </w:r>
    </w:p>
    <w:p w14:paraId="613409E0" w14:textId="246BBB01" w:rsidR="000C3408" w:rsidRDefault="000C3408" w:rsidP="0099089E"/>
    <w:p w14:paraId="7AC38456" w14:textId="77777777" w:rsidR="00295990" w:rsidRDefault="000C3408" w:rsidP="0099089E">
      <w:pPr>
        <w:rPr>
          <w:ins w:id="593" w:author="zhou zhengzi" w:date="2019-12-29T22:23:00Z"/>
        </w:rPr>
      </w:pPr>
      <w:r>
        <w:t xml:space="preserve">But that did not matter to the owner of the note, the owner only </w:t>
      </w:r>
      <w:proofErr w:type="gramStart"/>
      <w:r>
        <w:t>car</w:t>
      </w:r>
      <w:r w:rsidR="00B36286">
        <w:t>e</w:t>
      </w:r>
      <w:proofErr w:type="gramEnd"/>
      <w:r w:rsidR="00B36286">
        <w:t xml:space="preserve"> about the piece of paper, so it could be traded later for the profit. </w:t>
      </w:r>
    </w:p>
    <w:p w14:paraId="53F1ED07" w14:textId="1C57C2A2" w:rsidR="000C3408" w:rsidRDefault="00B36286" w:rsidP="0099089E">
      <w:r>
        <w:t xml:space="preserve">And people were </w:t>
      </w:r>
      <w:del w:id="594" w:author="zhou zhengzi" w:date="2019-12-29T22:23:00Z">
        <w:r w:rsidDel="00295990">
          <w:delText>baraing</w:delText>
        </w:r>
      </w:del>
      <w:ins w:id="595" w:author="zhou zhengzi" w:date="2019-12-29T22:23:00Z">
        <w:r w:rsidR="00295990">
          <w:t>borrowing</w:t>
        </w:r>
      </w:ins>
      <w:del w:id="596" w:author="zhou zhengzi" w:date="2019-12-29T22:23:00Z">
        <w:r w:rsidDel="00295990">
          <w:delText>,</w:delText>
        </w:r>
      </w:del>
      <w:r>
        <w:t xml:space="preserve"> </w:t>
      </w:r>
      <w:del w:id="597" w:author="zhou zhengzi" w:date="2019-12-29T22:23:00Z">
        <w:r w:rsidDel="00295990">
          <w:delText>mogited</w:delText>
        </w:r>
      </w:del>
      <w:ins w:id="598" w:author="zhou zhengzi" w:date="2019-12-29T22:23:00Z">
        <w:r w:rsidR="00295990">
          <w:t xml:space="preserve"> </w:t>
        </w:r>
        <w:r w:rsidR="00295990" w:rsidRPr="00295990">
          <w:rPr>
            <w:highlight w:val="yellow"/>
            <w:rPrChange w:id="599" w:author="zhou zhengzi" w:date="2019-12-29T22:23:00Z">
              <w:rPr/>
            </w:rPrChange>
          </w:rPr>
          <w:t>mortgaging</w:t>
        </w:r>
      </w:ins>
      <w:r>
        <w:t xml:space="preserve"> their home</w:t>
      </w:r>
      <w:ins w:id="600" w:author="zhou zhengzi" w:date="2019-12-29T22:23:00Z">
        <w:r w:rsidR="00295990">
          <w:t>s</w:t>
        </w:r>
      </w:ins>
      <w:r>
        <w:t xml:space="preserve"> in many cases to obtain those bits of paper, because they were sure that they</w:t>
      </w:r>
      <w:ins w:id="601" w:author="zhou zhengzi" w:date="2019-12-29T22:24:00Z">
        <w:r w:rsidR="00295990">
          <w:t>’d</w:t>
        </w:r>
      </w:ins>
      <w:r>
        <w:t xml:space="preserve"> </w:t>
      </w:r>
      <w:del w:id="602" w:author="zhou zhengzi" w:date="2019-12-29T22:24:00Z">
        <w:r w:rsidDel="00295990">
          <w:delText xml:space="preserve">were make the </w:delText>
        </w:r>
      </w:del>
      <w:ins w:id="603" w:author="zhou zhengzi" w:date="2019-12-29T22:24:00Z">
        <w:r w:rsidR="00295990">
          <w:t xml:space="preserve">found an </w:t>
        </w:r>
      </w:ins>
      <w:r>
        <w:t>eas</w:t>
      </w:r>
      <w:ins w:id="604" w:author="zhou zhengzi" w:date="2019-12-29T22:24:00Z">
        <w:r w:rsidR="00295990">
          <w:t>y</w:t>
        </w:r>
      </w:ins>
      <w:del w:id="605" w:author="zhou zhengzi" w:date="2019-12-29T22:24:00Z">
        <w:r w:rsidDel="00295990">
          <w:delText>ier</w:delText>
        </w:r>
      </w:del>
      <w:r>
        <w:t xml:space="preserve"> way to make money.</w:t>
      </w:r>
    </w:p>
    <w:p w14:paraId="50905CCD" w14:textId="1065C206" w:rsidR="00B36286" w:rsidDel="00295990" w:rsidRDefault="00B36286" w:rsidP="0099089E">
      <w:pPr>
        <w:rPr>
          <w:del w:id="606" w:author="zhou zhengzi" w:date="2019-12-29T22:23:00Z"/>
        </w:rPr>
      </w:pPr>
    </w:p>
    <w:p w14:paraId="0071B41F" w14:textId="77777777" w:rsidR="00295990" w:rsidRDefault="00B36286" w:rsidP="0099089E">
      <w:pPr>
        <w:rPr>
          <w:ins w:id="607" w:author="zhou zhengzi" w:date="2019-12-29T22:25:00Z"/>
        </w:rPr>
      </w:pPr>
      <w:r>
        <w:t>So now</w:t>
      </w:r>
      <w:ins w:id="608" w:author="zhou zhengzi" w:date="2019-12-29T22:24:00Z">
        <w:r w:rsidR="00295990">
          <w:t>,</w:t>
        </w:r>
      </w:ins>
      <w:r>
        <w:t xml:space="preserve"> you have got all the ingre</w:t>
      </w:r>
      <w:ins w:id="609" w:author="zhou zhengzi" w:date="2019-12-29T22:24:00Z">
        <w:r w:rsidR="00295990">
          <w:t xml:space="preserve">dients </w:t>
        </w:r>
      </w:ins>
      <w:del w:id="610" w:author="zhou zhengzi" w:date="2019-12-29T22:24:00Z">
        <w:r w:rsidDel="00295990">
          <w:delText>ss</w:delText>
        </w:r>
      </w:del>
      <w:r>
        <w:t xml:space="preserve"> for huge bust</w:t>
      </w:r>
      <w:ins w:id="611" w:author="zhou zhengzi" w:date="2019-12-29T22:25:00Z">
        <w:r w:rsidR="00295990">
          <w:t>.</w:t>
        </w:r>
      </w:ins>
      <w:del w:id="612" w:author="zhou zhengzi" w:date="2019-12-29T22:25:00Z">
        <w:r w:rsidDel="00295990">
          <w:delText>,</w:delText>
        </w:r>
      </w:del>
      <w:r>
        <w:t xml:space="preserve"> </w:t>
      </w:r>
    </w:p>
    <w:p w14:paraId="000331B9" w14:textId="18488115" w:rsidR="00B36286" w:rsidRDefault="00B36286" w:rsidP="0099089E">
      <w:del w:id="613" w:author="zhou zhengzi" w:date="2019-12-29T22:25:00Z">
        <w:r w:rsidDel="00295990">
          <w:delText>a</w:delText>
        </w:r>
      </w:del>
      <w:ins w:id="614" w:author="zhou zhengzi" w:date="2019-12-29T22:25:00Z">
        <w:r w:rsidR="00295990">
          <w:t>A</w:t>
        </w:r>
      </w:ins>
      <w:r>
        <w:t xml:space="preserve">nd bust </w:t>
      </w:r>
      <w:ins w:id="615" w:author="zhou zhengzi" w:date="2019-12-29T22:25:00Z">
        <w:r w:rsidR="00295990">
          <w:t xml:space="preserve">it did </w:t>
        </w:r>
      </w:ins>
      <w:del w:id="616" w:author="zhou zhengzi" w:date="2019-12-29T22:25:00Z">
        <w:r w:rsidDel="00295990">
          <w:delText>indeed</w:delText>
        </w:r>
      </w:del>
      <w:r>
        <w:t xml:space="preserve">, one cold </w:t>
      </w:r>
      <w:del w:id="617" w:author="zhou zhengzi" w:date="2019-12-29T22:25:00Z">
        <w:r w:rsidDel="00295990">
          <w:delText>f</w:delText>
        </w:r>
      </w:del>
      <w:ins w:id="618" w:author="zhou zhengzi" w:date="2019-12-29T22:25:00Z">
        <w:r w:rsidR="00295990">
          <w:t>F</w:t>
        </w:r>
      </w:ins>
      <w:r>
        <w:t>eb</w:t>
      </w:r>
      <w:ins w:id="619" w:author="zhou zhengzi" w:date="2019-12-29T22:25:00Z">
        <w:r w:rsidR="00295990">
          <w:t>r</w:t>
        </w:r>
      </w:ins>
      <w:r>
        <w:t xml:space="preserve">uary morning,1637, a group of </w:t>
      </w:r>
      <w:proofErr w:type="gramStart"/>
      <w:ins w:id="620" w:author="zhou zhengzi" w:date="2019-12-29T22:25:00Z">
        <w:r w:rsidR="00295990">
          <w:t>bulb</w:t>
        </w:r>
      </w:ins>
      <w:proofErr w:type="gramEnd"/>
      <w:del w:id="621" w:author="zhou zhengzi" w:date="2019-12-29T22:25:00Z">
        <w:r w:rsidDel="00295990">
          <w:delText>ball</w:delText>
        </w:r>
      </w:del>
      <w:r>
        <w:t xml:space="preserve"> </w:t>
      </w:r>
      <w:ins w:id="622" w:author="zhou zhengzi" w:date="2019-12-29T22:25:00Z">
        <w:r w:rsidR="00295990">
          <w:t xml:space="preserve">traders </w:t>
        </w:r>
      </w:ins>
      <w:del w:id="623" w:author="zhou zhengzi" w:date="2019-12-29T22:25:00Z">
        <w:r w:rsidDel="00295990">
          <w:delText>tailors</w:delText>
        </w:r>
      </w:del>
      <w:r>
        <w:t xml:space="preserve"> got together and discovered that suddenly there were</w:t>
      </w:r>
      <w:del w:id="624" w:author="zhou zhengzi" w:date="2019-12-29T22:26:00Z">
        <w:r w:rsidDel="00295990">
          <w:delText xml:space="preserve"> </w:delText>
        </w:r>
      </w:del>
      <w:r>
        <w:t xml:space="preserve"> no </w:t>
      </w:r>
      <w:ins w:id="625" w:author="zhou zhengzi" w:date="2019-12-29T22:26:00Z">
        <w:r w:rsidR="00295990">
          <w:t>bidders</w:t>
        </w:r>
      </w:ins>
      <w:del w:id="626" w:author="zhou zhengzi" w:date="2019-12-29T22:26:00Z">
        <w:r w:rsidDel="00295990">
          <w:delText>betters</w:delText>
        </w:r>
      </w:del>
      <w:r>
        <w:t>, no</w:t>
      </w:r>
      <w:del w:id="627" w:author="zhou zhengzi" w:date="2019-12-29T22:26:00Z">
        <w:r w:rsidDel="00295990">
          <w:delText xml:space="preserve"> </w:delText>
        </w:r>
      </w:del>
      <w:r>
        <w:t>body want to buy.</w:t>
      </w:r>
    </w:p>
    <w:p w14:paraId="635A030A" w14:textId="659B9DB9" w:rsidR="00B36286" w:rsidRDefault="00B36286" w:rsidP="00E13069">
      <w:pPr>
        <w:rPr>
          <w:ins w:id="628" w:author="zhou zhengzi" w:date="2019-12-29T22:45:00Z"/>
        </w:rPr>
      </w:pPr>
      <w:r>
        <w:t>Panics spread like wild fire., and the tulips market collapse totally.</w:t>
      </w:r>
    </w:p>
    <w:p w14:paraId="1DFEBF91" w14:textId="794A4274" w:rsidR="00431DE1" w:rsidRDefault="00431DE1" w:rsidP="00E13069">
      <w:pPr>
        <w:rPr>
          <w:ins w:id="629" w:author="zhou zhengzi" w:date="2019-12-29T22:45:00Z"/>
        </w:rPr>
      </w:pPr>
    </w:p>
    <w:p w14:paraId="30E466D6" w14:textId="47CFA35A" w:rsidR="00431DE1" w:rsidRDefault="00431DE1" w:rsidP="00E13069">
      <w:pPr>
        <w:rPr>
          <w:ins w:id="630" w:author="zhou zhengzi" w:date="2019-12-29T22:45:00Z"/>
        </w:rPr>
      </w:pPr>
      <w:ins w:id="631" w:author="zhou zhengzi" w:date="2019-12-29T22:45:00Z">
        <w:r w:rsidRPr="00431DE1">
          <w:t>promissory note</w:t>
        </w:r>
      </w:ins>
    </w:p>
    <w:p w14:paraId="03BA957B" w14:textId="244B63BA" w:rsidR="00431DE1" w:rsidRDefault="00431DE1" w:rsidP="00E13069">
      <w:pPr>
        <w:rPr>
          <w:ins w:id="632" w:author="zhou zhengzi" w:date="2019-12-29T22:45:00Z"/>
        </w:rPr>
      </w:pPr>
      <w:ins w:id="633" w:author="zhou zhengzi" w:date="2019-12-29T22:45:00Z">
        <w:r w:rsidRPr="00431DE1">
          <w:t>mortgage</w:t>
        </w:r>
      </w:ins>
    </w:p>
    <w:p w14:paraId="7B3D9907" w14:textId="35836F7F" w:rsidR="00431DE1" w:rsidRDefault="00431DE1" w:rsidP="00E13069">
      <w:pPr>
        <w:rPr>
          <w:ins w:id="634" w:author="zhou zhengzi" w:date="2019-12-29T22:46:00Z"/>
        </w:rPr>
      </w:pPr>
      <w:ins w:id="635" w:author="zhou zhengzi" w:date="2019-12-29T22:45:00Z">
        <w:r w:rsidRPr="00431DE1">
          <w:t>disposable income</w:t>
        </w:r>
      </w:ins>
    </w:p>
    <w:p w14:paraId="0E592266" w14:textId="4C0D6FA7" w:rsidR="00431DE1" w:rsidRDefault="00431DE1" w:rsidP="00E13069">
      <w:pPr>
        <w:rPr>
          <w:ins w:id="636" w:author="zhou zhengzi" w:date="2019-12-29T22:46:00Z"/>
        </w:rPr>
      </w:pPr>
    </w:p>
    <w:p w14:paraId="101A6B2E" w14:textId="38D1974E" w:rsidR="005B283C" w:rsidDel="005B283C" w:rsidRDefault="005B283C" w:rsidP="005B283C">
      <w:pPr>
        <w:widowControl/>
        <w:jc w:val="left"/>
        <w:rPr>
          <w:del w:id="637" w:author="zhou zhengzi" w:date="2019-12-30T01:17:00Z"/>
          <w:rFonts w:hint="eastAsia"/>
        </w:rPr>
        <w:pPrChange w:id="638" w:author="zhou zhengzi" w:date="2019-12-30T01:17:00Z">
          <w:pPr/>
        </w:pPrChange>
      </w:pPr>
      <w:ins w:id="639" w:author="zhou zhengzi" w:date="2019-12-30T01:17:00Z">
        <w:r>
          <w:br w:type="page"/>
        </w:r>
      </w:ins>
    </w:p>
    <w:p w14:paraId="069057A5" w14:textId="2AC488E8" w:rsidR="005B283C" w:rsidRDefault="005B283C" w:rsidP="00405785">
      <w:pPr>
        <w:pStyle w:val="1"/>
        <w:spacing w:after="0"/>
        <w:rPr>
          <w:rFonts w:hint="eastAsia"/>
        </w:rPr>
        <w:pPrChange w:id="640" w:author="zhou zhengzi" w:date="2019-12-30T14:52:00Z">
          <w:pPr>
            <w:pStyle w:val="1"/>
          </w:pPr>
        </w:pPrChange>
      </w:pPr>
      <w:r>
        <w:rPr>
          <w:rFonts w:hint="eastAsia"/>
        </w:rPr>
        <w:lastRenderedPageBreak/>
        <w:t>9</w:t>
      </w:r>
      <w:r>
        <w:t>-2</w:t>
      </w:r>
      <w:ins w:id="641" w:author="zhou zhengzi" w:date="2019-12-30T01:44:00Z">
        <w:r w:rsidR="007B0794">
          <w:t xml:space="preserve"> Theater</w:t>
        </w:r>
      </w:ins>
    </w:p>
    <w:p w14:paraId="387B111E" w14:textId="72DDEABB" w:rsidR="00F63C40" w:rsidDel="007B0794" w:rsidRDefault="007B397B" w:rsidP="00F63C40">
      <w:pPr>
        <w:rPr>
          <w:del w:id="642" w:author="zhou zhengzi" w:date="2019-12-30T01:44:00Z"/>
        </w:rPr>
      </w:pPr>
      <w:del w:id="643" w:author="zhou zhengzi" w:date="2019-12-30T01:44:00Z">
        <w:r w:rsidDel="007B0794">
          <w:delText>Theater</w:delText>
        </w:r>
      </w:del>
    </w:p>
    <w:p w14:paraId="0B9AA9A1" w14:textId="79F52A99" w:rsidR="007B397B" w:rsidDel="005B283C" w:rsidRDefault="007E61E0" w:rsidP="00F63C40">
      <w:pPr>
        <w:rPr>
          <w:del w:id="644" w:author="zhou zhengzi" w:date="2019-12-30T01:21:00Z"/>
        </w:rPr>
      </w:pPr>
      <w:r>
        <w:rPr>
          <w:rFonts w:hint="eastAsia"/>
        </w:rPr>
        <w:t>A</w:t>
      </w:r>
      <w:r>
        <w:t xml:space="preserve">s we </w:t>
      </w:r>
      <w:del w:id="645" w:author="zhou zhengzi" w:date="2019-12-30T01:20:00Z">
        <w:r w:rsidDel="005B283C">
          <w:delText xml:space="preserve">can </w:delText>
        </w:r>
      </w:del>
      <w:ins w:id="646" w:author="zhou zhengzi" w:date="2019-12-30T01:20:00Z">
        <w:r w:rsidR="005B283C">
          <w:t xml:space="preserve">have </w:t>
        </w:r>
      </w:ins>
      <w:proofErr w:type="spellStart"/>
      <w:r>
        <w:t>see</w:t>
      </w:r>
      <w:proofErr w:type="spellEnd"/>
      <w:r>
        <w:t>, the second half of</w:t>
      </w:r>
      <w:ins w:id="647" w:author="zhou zhengzi" w:date="2019-12-30T01:20:00Z">
        <w:r w:rsidR="005B283C">
          <w:t xml:space="preserve"> the</w:t>
        </w:r>
      </w:ins>
      <w:r>
        <w:t xml:space="preserve"> 18</w:t>
      </w:r>
      <w:r w:rsidRPr="007E61E0">
        <w:rPr>
          <w:vertAlign w:val="superscript"/>
        </w:rPr>
        <w:t>th</w:t>
      </w:r>
      <w:r>
        <w:t xml:space="preserve"> century </w:t>
      </w:r>
      <w:ins w:id="648" w:author="zhou zhengzi" w:date="2019-12-30T01:20:00Z">
        <w:r w:rsidR="005B283C">
          <w:t>was</w:t>
        </w:r>
      </w:ins>
      <w:del w:id="649" w:author="zhou zhengzi" w:date="2019-12-30T01:20:00Z">
        <w:r w:rsidDel="005B283C">
          <w:delText>is</w:delText>
        </w:r>
      </w:del>
      <w:r>
        <w:t xml:space="preserve"> an exciting time in Europe, it was not only an age of great invention, but social change</w:t>
      </w:r>
      <w:ins w:id="650" w:author="zhou zhengzi" w:date="2019-12-30T01:20:00Z">
        <w:r w:rsidR="005B283C">
          <w:t>s</w:t>
        </w:r>
      </w:ins>
      <w:r>
        <w:t xml:space="preserve"> also led to a rise </w:t>
      </w:r>
      <w:ins w:id="651" w:author="zhou zhengzi" w:date="2019-12-30T01:20:00Z">
        <w:r w:rsidR="005B283C">
          <w:t>in</w:t>
        </w:r>
      </w:ins>
      <w:del w:id="652" w:author="zhou zhengzi" w:date="2019-12-30T01:20:00Z">
        <w:r w:rsidDel="005B283C">
          <w:delText>of</w:delText>
        </w:r>
      </w:del>
      <w:r>
        <w:t xml:space="preserve"> all sorts of entertainment</w:t>
      </w:r>
      <w:ins w:id="653" w:author="zhou zhengzi" w:date="2019-12-30T01:21:00Z">
        <w:r w:rsidR="005B283C">
          <w:t>,</w:t>
        </w:r>
      </w:ins>
      <w:del w:id="654" w:author="zhou zhengzi" w:date="2019-12-30T01:21:00Z">
        <w:r w:rsidDel="005B283C">
          <w:delText>.</w:delText>
        </w:r>
      </w:del>
      <w:ins w:id="655" w:author="zhou zhengzi" w:date="2019-12-30T01:21:00Z">
        <w:r w:rsidR="005B283C">
          <w:t xml:space="preserve"> </w:t>
        </w:r>
      </w:ins>
    </w:p>
    <w:p w14:paraId="0390C49B" w14:textId="77777777" w:rsidR="005B283C" w:rsidRDefault="007E61E0" w:rsidP="00F63C40">
      <w:pPr>
        <w:rPr>
          <w:ins w:id="656" w:author="zhou zhengzi" w:date="2019-12-30T01:21:00Z"/>
        </w:rPr>
      </w:pPr>
      <w:r>
        <w:t>From reading to museums to travel</w:t>
      </w:r>
      <w:del w:id="657" w:author="zhou zhengzi" w:date="2019-12-30T01:21:00Z">
        <w:r w:rsidDel="005B283C">
          <w:delText>,</w:delText>
        </w:r>
      </w:del>
      <w:ins w:id="658" w:author="zhou zhengzi" w:date="2019-12-30T01:21:00Z">
        <w:r w:rsidR="005B283C">
          <w:t>.</w:t>
        </w:r>
      </w:ins>
      <w:r>
        <w:t xml:space="preserve"> </w:t>
      </w:r>
    </w:p>
    <w:p w14:paraId="549EF867" w14:textId="34937422" w:rsidR="007E61E0" w:rsidRDefault="007E61E0" w:rsidP="00F63C40">
      <w:del w:id="659" w:author="zhou zhengzi" w:date="2019-12-30T01:21:00Z">
        <w:r w:rsidDel="005B283C">
          <w:delText>a</w:delText>
        </w:r>
      </w:del>
      <w:ins w:id="660" w:author="zhou zhengzi" w:date="2019-12-30T01:21:00Z">
        <w:r w:rsidR="005B283C">
          <w:t>A</w:t>
        </w:r>
      </w:ins>
      <w:r>
        <w:t>nd finding himself in the mid</w:t>
      </w:r>
      <w:ins w:id="661" w:author="zhou zhengzi" w:date="2019-12-30T01:21:00Z">
        <w:r w:rsidR="005B283C">
          <w:t>dle</w:t>
        </w:r>
      </w:ins>
      <w:r>
        <w:t xml:space="preserve"> of this excit</w:t>
      </w:r>
      <w:ins w:id="662" w:author="zhou zhengzi" w:date="2019-12-30T01:21:00Z">
        <w:r w:rsidR="005B283C">
          <w:t>ement</w:t>
        </w:r>
      </w:ins>
      <w:del w:id="663" w:author="zhou zhengzi" w:date="2019-12-30T01:21:00Z">
        <w:r w:rsidDel="005B283C">
          <w:delText>ing</w:delText>
        </w:r>
      </w:del>
      <w:r>
        <w:t xml:space="preserve"> was a</w:t>
      </w:r>
      <w:ins w:id="664" w:author="zhou zhengzi" w:date="2019-12-30T01:21:00Z">
        <w:r w:rsidR="005B283C">
          <w:t>n</w:t>
        </w:r>
      </w:ins>
      <w:r>
        <w:t xml:space="preserve"> </w:t>
      </w:r>
      <w:ins w:id="665" w:author="zhou zhengzi" w:date="2019-12-30T01:21:00Z">
        <w:r w:rsidR="005B283C">
          <w:t>ac</w:t>
        </w:r>
      </w:ins>
      <w:r>
        <w:t>complished French theater named FJLB.</w:t>
      </w:r>
    </w:p>
    <w:p w14:paraId="53CAE4F5" w14:textId="40994D1D" w:rsidR="007E61E0" w:rsidRDefault="007E61E0" w:rsidP="00F63C40"/>
    <w:p w14:paraId="54303869" w14:textId="75DB5329" w:rsidR="007E61E0" w:rsidRDefault="007E61E0" w:rsidP="00F63C40">
      <w:r>
        <w:rPr>
          <w:rFonts w:hint="eastAsia"/>
        </w:rPr>
        <w:t>L</w:t>
      </w:r>
      <w:r>
        <w:t xml:space="preserve">B </w:t>
      </w:r>
      <w:r>
        <w:rPr>
          <w:rFonts w:hint="eastAsia"/>
        </w:rPr>
        <w:t>a</w:t>
      </w:r>
      <w:r>
        <w:t xml:space="preserve">rrived in England in 1771, and immediately went to work as a </w:t>
      </w:r>
      <w:ins w:id="666" w:author="zhou zhengzi" w:date="2019-12-30T01:22:00Z">
        <w:r w:rsidR="005B283C">
          <w:t>set</w:t>
        </w:r>
      </w:ins>
      <w:del w:id="667" w:author="zhou zhengzi" w:date="2019-12-30T01:22:00Z">
        <w:r w:rsidDel="005B283C">
          <w:delText>self</w:delText>
        </w:r>
      </w:del>
      <w:r>
        <w:t xml:space="preserve"> designer </w:t>
      </w:r>
      <w:ins w:id="668" w:author="zhou zhengzi" w:date="2019-12-30T01:22:00Z">
        <w:r w:rsidR="005B283C">
          <w:t xml:space="preserve">at </w:t>
        </w:r>
      </w:ins>
      <w:r>
        <w:t>the famous DT theater in London.</w:t>
      </w:r>
    </w:p>
    <w:p w14:paraId="50C36DDC" w14:textId="27D106E3" w:rsidR="007E61E0" w:rsidRDefault="007E61E0" w:rsidP="00F63C40">
      <w:pPr>
        <w:rPr>
          <w:ins w:id="669" w:author="zhou zhengzi" w:date="2019-12-30T01:52:00Z"/>
        </w:rPr>
      </w:pPr>
      <w:r>
        <w:t xml:space="preserve">From his first shows, LB </w:t>
      </w:r>
      <w:r>
        <w:rPr>
          <w:rFonts w:hint="eastAsia"/>
        </w:rPr>
        <w:t>s</w:t>
      </w:r>
      <w:r>
        <w:t xml:space="preserve">howed </w:t>
      </w:r>
      <w:ins w:id="670" w:author="zhou zhengzi" w:date="2019-12-30T01:22:00Z">
        <w:r w:rsidR="005B283C">
          <w:t xml:space="preserve">a </w:t>
        </w:r>
        <w:r w:rsidR="005B283C" w:rsidRPr="005B283C">
          <w:rPr>
            <w:highlight w:val="yellow"/>
            <w:rPrChange w:id="671" w:author="zhou zhengzi" w:date="2019-12-30T01:23:00Z">
              <w:rPr/>
            </w:rPrChange>
          </w:rPr>
          <w:t>knack</w:t>
        </w:r>
      </w:ins>
      <w:ins w:id="672" w:author="zhou zhengzi" w:date="2019-12-30T01:23:00Z">
        <w:r w:rsidR="005B283C">
          <w:t xml:space="preserve"> </w:t>
        </w:r>
      </w:ins>
      <w:del w:id="673" w:author="zhou zhengzi" w:date="2019-12-30T01:22:00Z">
        <w:r w:rsidDel="005B283C">
          <w:delText>ne</w:delText>
        </w:r>
      </w:del>
      <w:del w:id="674" w:author="zhou zhengzi" w:date="2019-12-30T01:23:00Z">
        <w:r w:rsidDel="005B283C">
          <w:delText>t</w:delText>
        </w:r>
      </w:del>
      <w:r>
        <w:t xml:space="preserve"> for imagination </w:t>
      </w:r>
      <w:ins w:id="675" w:author="zhou zhengzi" w:date="2019-12-30T01:23:00Z">
        <w:r w:rsidR="005B283C">
          <w:t>and</w:t>
        </w:r>
      </w:ins>
      <w:del w:id="676" w:author="zhou zhengzi" w:date="2019-12-30T01:23:00Z">
        <w:r w:rsidDel="005B283C">
          <w:delText>in</w:delText>
        </w:r>
      </w:del>
      <w:r>
        <w:t xml:space="preserve"> stage design, </w:t>
      </w:r>
      <w:del w:id="677" w:author="zhou zhengzi" w:date="2019-12-30T01:23:00Z">
        <w:r w:rsidDel="005B283C">
          <w:delText>for</w:delText>
        </w:r>
      </w:del>
      <w:r>
        <w:t xml:space="preserve"> all</w:t>
      </w:r>
      <w:ins w:id="678" w:author="zhou zhengzi" w:date="2019-12-30T01:23:00Z">
        <w:r w:rsidR="005B283C">
          <w:t xml:space="preserve"> in </w:t>
        </w:r>
      </w:ins>
      <w:del w:id="679" w:author="zhou zhengzi" w:date="2019-12-30T01:23:00Z">
        <w:r w:rsidDel="005B283C">
          <w:delText xml:space="preserve"> of</w:delText>
        </w:r>
      </w:del>
      <w:r>
        <w:t xml:space="preserve"> </w:t>
      </w:r>
      <w:ins w:id="680" w:author="zhou zhengzi" w:date="2019-12-30T01:23:00Z">
        <w:r w:rsidR="005B283C">
          <w:t xml:space="preserve">the </w:t>
        </w:r>
      </w:ins>
      <w:r>
        <w:t xml:space="preserve">interested </w:t>
      </w:r>
      <w:del w:id="681" w:author="zhou zhengzi" w:date="2019-12-30T01:23:00Z">
        <w:r w:rsidDel="005B283C">
          <w:delText>in</w:delText>
        </w:r>
      </w:del>
      <w:proofErr w:type="gramStart"/>
      <w:ins w:id="682" w:author="zhou zhengzi" w:date="2019-12-30T01:23:00Z">
        <w:r w:rsidR="005B283C">
          <w:t xml:space="preserve">of </w:t>
        </w:r>
      </w:ins>
      <w:r>
        <w:t xml:space="preserve"> creating</w:t>
      </w:r>
      <w:proofErr w:type="gramEnd"/>
      <w:r>
        <w:t xml:space="preserve"> illusions that allowed the audience to </w:t>
      </w:r>
      <w:r w:rsidRPr="005B283C">
        <w:rPr>
          <w:highlight w:val="yellow"/>
          <w:rPrChange w:id="683" w:author="zhou zhengzi" w:date="2019-12-30T01:23:00Z">
            <w:rPr/>
          </w:rPrChange>
        </w:rPr>
        <w:t>suspend</w:t>
      </w:r>
      <w:r>
        <w:t xml:space="preserve"> disbelieve completely.</w:t>
      </w:r>
    </w:p>
    <w:p w14:paraId="1901F9E0" w14:textId="6FC300D5" w:rsidR="00A8753D" w:rsidRDefault="00A8753D" w:rsidP="00F63C40">
      <w:pPr>
        <w:rPr>
          <w:ins w:id="684" w:author="zhou zhengzi" w:date="2019-12-30T01:52:00Z"/>
        </w:rPr>
      </w:pPr>
    </w:p>
    <w:p w14:paraId="2703EC55" w14:textId="0DD81E47" w:rsidR="00A8753D" w:rsidRDefault="00A8753D" w:rsidP="00F63C40">
      <w:pPr>
        <w:rPr>
          <w:ins w:id="685" w:author="zhou zhengzi" w:date="2019-12-30T01:53:00Z"/>
        </w:rPr>
      </w:pPr>
      <w:ins w:id="686" w:author="zhou zhengzi" w:date="2019-12-30T01:52:00Z">
        <w:r w:rsidRPr="00A8753D">
          <w:t xml:space="preserve">According to the professor, how did </w:t>
        </w:r>
        <w:proofErr w:type="spellStart"/>
        <w:r w:rsidRPr="00A8753D">
          <w:t>Loutherbourg</w:t>
        </w:r>
        <w:proofErr w:type="spellEnd"/>
        <w:r w:rsidRPr="00A8753D">
          <w:t xml:space="preserve"> create a feeling of greater depth on the stage?</w:t>
        </w:r>
      </w:ins>
    </w:p>
    <w:p w14:paraId="1F5E6130" w14:textId="62130DF4" w:rsidR="00A8753D" w:rsidRDefault="00A8753D" w:rsidP="00F63C40">
      <w:pPr>
        <w:rPr>
          <w:rFonts w:hint="eastAsia"/>
        </w:rPr>
      </w:pPr>
      <w:ins w:id="687" w:author="zhou zhengzi" w:date="2019-12-30T01:53:00Z">
        <w:r w:rsidRPr="00A8753D">
          <w:t>He carefully spaced separate pieces of scenery.</w:t>
        </w:r>
      </w:ins>
    </w:p>
    <w:p w14:paraId="104F8A99" w14:textId="7028475C" w:rsidR="007E61E0" w:rsidRDefault="007E61E0" w:rsidP="00F63C40">
      <w:r>
        <w:rPr>
          <w:rFonts w:hint="eastAsia"/>
        </w:rPr>
        <w:t>H</w:t>
      </w:r>
      <w:r>
        <w:t>e accomplish</w:t>
      </w:r>
      <w:ins w:id="688" w:author="zhou zhengzi" w:date="2019-12-30T01:24:00Z">
        <w:r w:rsidR="005B283C">
          <w:t>ed</w:t>
        </w:r>
      </w:ins>
      <w:r>
        <w:t xml:space="preserve"> this by giv</w:t>
      </w:r>
      <w:ins w:id="689" w:author="zhou zhengzi" w:date="2019-12-30T01:24:00Z">
        <w:r w:rsidR="005B283C">
          <w:t>ing</w:t>
        </w:r>
      </w:ins>
      <w:del w:id="690" w:author="zhou zhengzi" w:date="2019-12-30T01:24:00Z">
        <w:r w:rsidDel="005B283C">
          <w:delText>e</w:delText>
        </w:r>
      </w:del>
      <w:r>
        <w:t xml:space="preserve"> the stage a greater feeling of depth, which he did by cutting </w:t>
      </w:r>
      <w:r w:rsidR="00B0245E">
        <w:t xml:space="preserve">up </w:t>
      </w:r>
      <w:r>
        <w:t>some</w:t>
      </w:r>
      <w:r w:rsidR="00B0245E">
        <w:t xml:space="preserve"> </w:t>
      </w:r>
      <w:ins w:id="691" w:author="zhou zhengzi" w:date="2019-12-30T01:24:00Z">
        <w:r w:rsidR="005B283C">
          <w:t xml:space="preserve">of the </w:t>
        </w:r>
        <w:r w:rsidR="005B283C" w:rsidRPr="005B283C">
          <w:rPr>
            <w:highlight w:val="yellow"/>
            <w:rPrChange w:id="692" w:author="zhou zhengzi" w:date="2019-12-30T01:24:00Z">
              <w:rPr/>
            </w:rPrChange>
          </w:rPr>
          <w:t>rigid</w:t>
        </w:r>
        <w:r w:rsidR="005B283C">
          <w:t xml:space="preserve"> </w:t>
        </w:r>
      </w:ins>
      <w:del w:id="693" w:author="zhou zhengzi" w:date="2019-12-30T01:24:00Z">
        <w:r w:rsidR="00B0245E" w:rsidDel="005B283C">
          <w:delText>regide</w:delText>
        </w:r>
      </w:del>
      <w:r>
        <w:t xml:space="preserve"> background </w:t>
      </w:r>
      <w:ins w:id="694" w:author="zhou zhengzi" w:date="2019-12-30T01:24:00Z">
        <w:r w:rsidR="005B283C">
          <w:t xml:space="preserve">scenery </w:t>
        </w:r>
      </w:ins>
      <w:del w:id="695" w:author="zhou zhengzi" w:date="2019-12-30T01:24:00Z">
        <w:r w:rsidDel="005B283C">
          <w:delText>scen</w:delText>
        </w:r>
        <w:r w:rsidR="00B0245E" w:rsidDel="005B283C">
          <w:delText>a</w:delText>
        </w:r>
        <w:r w:rsidDel="005B283C">
          <w:delText>r</w:delText>
        </w:r>
        <w:r w:rsidR="00B0245E" w:rsidDel="005B283C">
          <w:delText>i</w:delText>
        </w:r>
        <w:r w:rsidDel="005B283C">
          <w:delText>o</w:delText>
        </w:r>
      </w:del>
      <w:r w:rsidR="00B0245E">
        <w:t xml:space="preserve"> and placing it at vari</w:t>
      </w:r>
      <w:del w:id="696" w:author="zhou zhengzi" w:date="2019-12-30T01:25:00Z">
        <w:r w:rsidR="00B0245E" w:rsidDel="005B283C">
          <w:delText>es</w:delText>
        </w:r>
      </w:del>
      <w:ins w:id="697" w:author="zhou zhengzi" w:date="2019-12-30T01:25:00Z">
        <w:r w:rsidR="005B283C">
          <w:t>ous</w:t>
        </w:r>
      </w:ins>
      <w:r w:rsidR="00B0245E">
        <w:t xml:space="preserve"> angels and distances from the audience.</w:t>
      </w:r>
    </w:p>
    <w:p w14:paraId="1AC031A8" w14:textId="309ED862" w:rsidR="00B0245E" w:rsidRDefault="00B0245E" w:rsidP="00F63C40">
      <w:r>
        <w:t>An</w:t>
      </w:r>
      <w:del w:id="698" w:author="zhou zhengzi" w:date="2019-12-30T01:25:00Z">
        <w:r w:rsidDel="005B283C">
          <w:delText xml:space="preserve"> </w:delText>
        </w:r>
      </w:del>
      <w:r>
        <w:t xml:space="preserve">other realistic </w:t>
      </w:r>
      <w:del w:id="699" w:author="zhou zhengzi" w:date="2019-12-30T01:25:00Z">
        <w:r w:rsidDel="005B283C">
          <w:delText xml:space="preserve">in </w:delText>
        </w:r>
      </w:del>
      <w:r w:rsidRPr="00CE59BF">
        <w:rPr>
          <w:highlight w:val="yellow"/>
          <w:rPrChange w:id="700" w:author="zhou zhengzi" w:date="2019-12-30T01:46:00Z">
            <w:rPr/>
          </w:rPrChange>
        </w:rPr>
        <w:t>touch</w:t>
      </w:r>
      <w:r>
        <w:t xml:space="preserve"> </w:t>
      </w:r>
      <w:del w:id="701" w:author="zhou zhengzi" w:date="2019-12-30T01:25:00Z">
        <w:r w:rsidDel="005B283C">
          <w:delText>with</w:delText>
        </w:r>
      </w:del>
      <w:ins w:id="702" w:author="zhou zhengzi" w:date="2019-12-30T01:25:00Z">
        <w:r w:rsidR="005B283C">
          <w:t xml:space="preserve"> was</w:t>
        </w:r>
      </w:ins>
      <w:r>
        <w:t xml:space="preserve"> using 3d objects on the set, like rocks and bushes, as </w:t>
      </w:r>
      <w:del w:id="703" w:author="zhou zhengzi" w:date="2019-12-30T01:25:00Z">
        <w:r w:rsidDel="00F87044">
          <w:delText>has</w:delText>
        </w:r>
      </w:del>
      <w:ins w:id="704" w:author="zhou zhengzi" w:date="2019-12-30T01:25:00Z">
        <w:r w:rsidR="00F87044">
          <w:t xml:space="preserve"> </w:t>
        </w:r>
        <w:r w:rsidR="00F87044" w:rsidRPr="00CE59BF">
          <w:rPr>
            <w:rFonts w:hint="eastAsia"/>
            <w:highlight w:val="yellow"/>
            <w:rPrChange w:id="705" w:author="zhou zhengzi" w:date="2019-12-30T01:47:00Z">
              <w:rPr>
                <w:rFonts w:hint="eastAsia"/>
              </w:rPr>
            </w:rPrChange>
          </w:rPr>
          <w:t>opp</w:t>
        </w:r>
        <w:r w:rsidR="00F87044" w:rsidRPr="00CE59BF">
          <w:rPr>
            <w:highlight w:val="yellow"/>
            <w:rPrChange w:id="706" w:author="zhou zhengzi" w:date="2019-12-30T01:47:00Z">
              <w:rPr/>
            </w:rPrChange>
          </w:rPr>
          <w:t>osed</w:t>
        </w:r>
        <w:r w:rsidR="00F87044">
          <w:t xml:space="preserve"> </w:t>
        </w:r>
      </w:ins>
      <w:del w:id="707" w:author="zhou zhengzi" w:date="2019-12-30T01:25:00Z">
        <w:r w:rsidDel="00F87044">
          <w:delText xml:space="preserve"> supposed</w:delText>
        </w:r>
      </w:del>
      <w:r>
        <w:t xml:space="preserve"> to 2d painted </w:t>
      </w:r>
      <w:ins w:id="708" w:author="zhou zhengzi" w:date="2019-12-30T01:26:00Z">
        <w:r w:rsidR="00F87044">
          <w:t xml:space="preserve">scenery </w:t>
        </w:r>
      </w:ins>
      <w:del w:id="709" w:author="zhou zhengzi" w:date="2019-12-30T01:26:00Z">
        <w:r w:rsidDel="00F87044">
          <w:delText>scenario</w:delText>
        </w:r>
      </w:del>
      <w:r>
        <w:t>. He also pa</w:t>
      </w:r>
      <w:ins w:id="710" w:author="zhou zhengzi" w:date="2019-12-30T01:26:00Z">
        <w:r w:rsidR="00F87044">
          <w:t>id</w:t>
        </w:r>
      </w:ins>
      <w:del w:id="711" w:author="zhou zhengzi" w:date="2019-12-30T01:26:00Z">
        <w:r w:rsidDel="00F87044">
          <w:delText>y</w:delText>
        </w:r>
      </w:del>
      <w:r>
        <w:t xml:space="preserve"> </w:t>
      </w:r>
      <w:del w:id="712" w:author="zhou zhengzi" w:date="2019-12-30T01:26:00Z">
        <w:r w:rsidDel="00F87044">
          <w:delText>a lot of</w:delText>
        </w:r>
      </w:del>
      <w:ins w:id="713" w:author="zhou zhengzi" w:date="2019-12-30T01:26:00Z">
        <w:r w:rsidR="00F87044">
          <w:t xml:space="preserve">much </w:t>
        </w:r>
        <w:proofErr w:type="gramStart"/>
        <w:r w:rsidR="00F87044">
          <w:t xml:space="preserve">more </w:t>
        </w:r>
      </w:ins>
      <w:r>
        <w:t xml:space="preserve"> attention</w:t>
      </w:r>
      <w:proofErr w:type="gramEnd"/>
      <w:r>
        <w:t xml:space="preserve"> </w:t>
      </w:r>
      <w:ins w:id="714" w:author="zhou zhengzi" w:date="2019-12-30T01:26:00Z">
        <w:r w:rsidR="00F87044">
          <w:t>to</w:t>
        </w:r>
      </w:ins>
      <w:del w:id="715" w:author="zhou zhengzi" w:date="2019-12-30T01:26:00Z">
        <w:r w:rsidDel="00F87044">
          <w:delText>in</w:delText>
        </w:r>
      </w:del>
      <w:r>
        <w:t xml:space="preserve"> light</w:t>
      </w:r>
      <w:ins w:id="716" w:author="zhou zhengzi" w:date="2019-12-30T01:26:00Z">
        <w:r w:rsidR="00F87044">
          <w:t>ing</w:t>
        </w:r>
      </w:ins>
      <w:r>
        <w:t xml:space="preserve"> and sound </w:t>
      </w:r>
      <w:ins w:id="717" w:author="zhou zhengzi" w:date="2019-12-30T01:27:00Z">
        <w:r w:rsidR="00F87044">
          <w:t xml:space="preserve">than </w:t>
        </w:r>
      </w:ins>
      <w:del w:id="718" w:author="zhou zhengzi" w:date="2019-12-30T01:27:00Z">
        <w:r w:rsidDel="00F87044">
          <w:delText xml:space="preserve">that </w:delText>
        </w:r>
      </w:del>
      <w:r>
        <w:t>had</w:t>
      </w:r>
      <w:del w:id="719" w:author="zhou zhengzi" w:date="2019-12-30T01:27:00Z">
        <w:r w:rsidDel="00F87044">
          <w:delText>n’t</w:delText>
        </w:r>
      </w:del>
      <w:ins w:id="720" w:author="zhou zhengzi" w:date="2019-12-30T01:27:00Z">
        <w:r w:rsidR="00F87044">
          <w:t xml:space="preserve"> been</w:t>
        </w:r>
      </w:ins>
      <w:r>
        <w:t xml:space="preserve"> done before.</w:t>
      </w:r>
    </w:p>
    <w:p w14:paraId="38267530" w14:textId="169A5D92" w:rsidR="00B0245E" w:rsidRDefault="00B0245E" w:rsidP="00F63C40">
      <w:pPr>
        <w:rPr>
          <w:ins w:id="721" w:author="zhou zhengzi" w:date="2019-12-30T01:53:00Z"/>
        </w:rPr>
      </w:pPr>
    </w:p>
    <w:p w14:paraId="3B046CE0" w14:textId="79401A93" w:rsidR="00A8753D" w:rsidRDefault="00A8753D" w:rsidP="00F63C40">
      <w:pPr>
        <w:rPr>
          <w:rFonts w:hint="eastAsia"/>
        </w:rPr>
      </w:pPr>
      <w:ins w:id="722" w:author="zhou zhengzi" w:date="2019-12-30T01:53:00Z">
        <w:r w:rsidRPr="00A8753D">
          <w:t>What can be inferred about theatergoers in eighteenth-century England?</w:t>
        </w:r>
      </w:ins>
    </w:p>
    <w:p w14:paraId="0DC94D38" w14:textId="487EAE05" w:rsidR="00B0245E" w:rsidRDefault="00B0245E" w:rsidP="00F63C40">
      <w:r>
        <w:rPr>
          <w:rFonts w:hint="eastAsia"/>
        </w:rPr>
        <w:t>N</w:t>
      </w:r>
      <w:r>
        <w:t xml:space="preserve">ow this sets were so </w:t>
      </w:r>
      <w:r w:rsidRPr="00F87044">
        <w:rPr>
          <w:highlight w:val="yellow"/>
          <w:rPrChange w:id="723" w:author="zhou zhengzi" w:date="2019-12-30T01:27:00Z">
            <w:rPr/>
          </w:rPrChange>
        </w:rPr>
        <w:t>elaborate</w:t>
      </w:r>
      <w:r>
        <w:t xml:space="preserve"> that many people attended the theater more for them than for the actors of the stor</w:t>
      </w:r>
      <w:ins w:id="724" w:author="zhou zhengzi" w:date="2019-12-30T01:28:00Z">
        <w:r w:rsidR="00F87044">
          <w:t>ies</w:t>
        </w:r>
      </w:ins>
      <w:del w:id="725" w:author="zhou zhengzi" w:date="2019-12-30T01:28:00Z">
        <w:r w:rsidDel="00F87044">
          <w:delText>y</w:delText>
        </w:r>
      </w:del>
      <w:r>
        <w:t>.</w:t>
      </w:r>
    </w:p>
    <w:p w14:paraId="63413E23" w14:textId="5AD41466" w:rsidR="00B0245E" w:rsidRDefault="00B0245E" w:rsidP="00F63C40">
      <w:r w:rsidRPr="00CE59BF">
        <w:rPr>
          <w:highlight w:val="green"/>
          <w:rPrChange w:id="726" w:author="zhou zhengzi" w:date="2019-12-30T01:47:00Z">
            <w:rPr/>
          </w:rPrChange>
        </w:rPr>
        <w:t>At that time</w:t>
      </w:r>
      <w:r>
        <w:t>, people were wild for travel and for experienc</w:t>
      </w:r>
      <w:ins w:id="727" w:author="zhou zhengzi" w:date="2019-12-30T01:28:00Z">
        <w:r w:rsidR="00F87044">
          <w:t>ing</w:t>
        </w:r>
      </w:ins>
      <w:del w:id="728" w:author="zhou zhengzi" w:date="2019-12-30T01:28:00Z">
        <w:r w:rsidDel="00F87044">
          <w:delText>e</w:delText>
        </w:r>
      </w:del>
      <w:r>
        <w:t xml:space="preserve"> new place</w:t>
      </w:r>
      <w:ins w:id="729" w:author="zhou zhengzi" w:date="2019-12-30T01:28:00Z">
        <w:r w:rsidR="00F87044">
          <w:t>s</w:t>
        </w:r>
      </w:ins>
      <w:r>
        <w:t xml:space="preserve"> but not everyone could afford it. LB </w:t>
      </w:r>
      <w:ins w:id="730" w:author="zhou zhengzi" w:date="2019-12-30T01:28:00Z">
        <w:r w:rsidR="00F87044" w:rsidRPr="00F87044">
          <w:rPr>
            <w:highlight w:val="yellow"/>
            <w:rPrChange w:id="731" w:author="zhou zhengzi" w:date="2019-12-30T01:31:00Z">
              <w:rPr/>
            </w:rPrChange>
          </w:rPr>
          <w:t>outdid</w:t>
        </w:r>
        <w:r w:rsidR="00F87044">
          <w:t xml:space="preserve"> </w:t>
        </w:r>
      </w:ins>
      <w:proofErr w:type="spellStart"/>
      <w:r>
        <w:t>out</w:t>
      </w:r>
      <w:del w:id="732" w:author="zhou zhengzi" w:date="2019-12-30T01:28:00Z">
        <w:r w:rsidDel="00F87044">
          <w:delText xml:space="preserve"> </w:delText>
        </w:r>
      </w:del>
      <w:r>
        <w:t>did</w:t>
      </w:r>
      <w:proofErr w:type="spellEnd"/>
      <w:ins w:id="733" w:author="zhou zhengzi" w:date="2019-12-30T01:28:00Z">
        <w:r w:rsidR="00F87044">
          <w:t xml:space="preserve"> himself</w:t>
        </w:r>
      </w:ins>
      <w:r>
        <w:t xml:space="preserve"> </w:t>
      </w:r>
      <w:del w:id="734" w:author="zhou zhengzi" w:date="2019-12-30T01:29:00Z">
        <w:r w:rsidDel="00F87044">
          <w:delText>it</w:delText>
        </w:r>
      </w:del>
      <w:ins w:id="735" w:author="zhou zhengzi" w:date="2019-12-30T01:29:00Z">
        <w:r w:rsidR="00F87044">
          <w:t>,</w:t>
        </w:r>
      </w:ins>
      <w:r>
        <w:t xml:space="preserve"> however with a show he set up in his own home. He called it the IDFSK</w:t>
      </w:r>
    </w:p>
    <w:p w14:paraId="22977903" w14:textId="0D5D75E4" w:rsidR="00B0245E" w:rsidRDefault="00B0245E" w:rsidP="00F63C40">
      <w:r>
        <w:t xml:space="preserve">ID means something like representation of nature, and that’s exactly what he intended to do, create realistic moving </w:t>
      </w:r>
      <w:del w:id="736" w:author="zhou zhengzi" w:date="2019-12-30T01:29:00Z">
        <w:r w:rsidDel="00F87044">
          <w:delText>things</w:delText>
        </w:r>
      </w:del>
      <w:ins w:id="737" w:author="zhou zhengzi" w:date="2019-12-30T01:29:00Z">
        <w:r w:rsidR="00F87044">
          <w:t xml:space="preserve">scenes </w:t>
        </w:r>
      </w:ins>
      <w:del w:id="738" w:author="zhou zhengzi" w:date="2019-12-30T01:29:00Z">
        <w:r w:rsidDel="00F87044">
          <w:delText xml:space="preserve"> </w:delText>
        </w:r>
      </w:del>
      <w:r>
        <w:t>that change before the audience’s eyes.</w:t>
      </w:r>
    </w:p>
    <w:p w14:paraId="111A4FAD" w14:textId="1AA1A86A" w:rsidR="00B0245E" w:rsidRDefault="00B0245E" w:rsidP="00F63C40">
      <w:r>
        <w:t xml:space="preserve">In this, he </w:t>
      </w:r>
      <w:ins w:id="739" w:author="zhou zhengzi" w:date="2019-12-30T01:29:00Z">
        <w:r w:rsidR="00F87044" w:rsidRPr="00F87044">
          <w:rPr>
            <w:highlight w:val="yellow"/>
            <w:rPrChange w:id="740" w:author="zhou zhengzi" w:date="2019-12-30T01:31:00Z">
              <w:rPr/>
            </w:rPrChange>
          </w:rPr>
          <w:t>synthesized</w:t>
        </w:r>
        <w:r w:rsidR="00F87044">
          <w:t xml:space="preserve"> </w:t>
        </w:r>
      </w:ins>
      <w:ins w:id="741" w:author="zhou zhengzi" w:date="2019-12-30T01:30:00Z">
        <w:r w:rsidR="00F87044">
          <w:t xml:space="preserve">emphasize </w:t>
        </w:r>
      </w:ins>
      <w:del w:id="742" w:author="zhou zhengzi" w:date="2019-12-30T01:30:00Z">
        <w:r w:rsidDel="00F87044">
          <w:delText xml:space="preserve">symphsize </w:delText>
        </w:r>
      </w:del>
      <w:r>
        <w:t>for all his trick f</w:t>
      </w:r>
      <w:ins w:id="743" w:author="zhou zhengzi" w:date="2019-12-30T01:30:00Z">
        <w:r w:rsidR="00F87044">
          <w:t>rom</w:t>
        </w:r>
      </w:ins>
      <w:del w:id="744" w:author="zhou zhengzi" w:date="2019-12-30T01:30:00Z">
        <w:r w:rsidDel="00F87044">
          <w:delText>or</w:delText>
        </w:r>
      </w:del>
      <w:r>
        <w:t xml:space="preserve"> </w:t>
      </w:r>
      <w:r w:rsidR="0084278B">
        <w:t xml:space="preserve">DL, </w:t>
      </w:r>
      <w:del w:id="745" w:author="zhou zhengzi" w:date="2019-12-30T01:30:00Z">
        <w:r w:rsidR="0084278B" w:rsidDel="00F87044">
          <w:delText>the canic</w:delText>
        </w:r>
      </w:del>
      <w:ins w:id="746" w:author="zhou zhengzi" w:date="2019-12-30T01:30:00Z">
        <w:r w:rsidR="00F87044">
          <w:t xml:space="preserve"> </w:t>
        </w:r>
        <w:r w:rsidR="00F87044" w:rsidRPr="00F87044">
          <w:rPr>
            <w:highlight w:val="yellow"/>
            <w:rPrChange w:id="747" w:author="zhou zhengzi" w:date="2019-12-30T01:31:00Z">
              <w:rPr/>
            </w:rPrChange>
          </w:rPr>
          <w:t>mechanical</w:t>
        </w:r>
      </w:ins>
      <w:r w:rsidR="0084278B">
        <w:t xml:space="preserve"> motion, sound, light, other special effect</w:t>
      </w:r>
      <w:ins w:id="748" w:author="zhou zhengzi" w:date="2019-12-30T01:31:00Z">
        <w:r w:rsidR="00F87044">
          <w:t>s</w:t>
        </w:r>
      </w:ins>
      <w:r w:rsidR="0084278B">
        <w:t xml:space="preserve"> to create if you will </w:t>
      </w:r>
      <w:ins w:id="749" w:author="zhou zhengzi" w:date="2019-12-30T01:31:00Z">
        <w:r w:rsidR="00F87044">
          <w:t xml:space="preserve">an </w:t>
        </w:r>
      </w:ins>
      <w:del w:id="750" w:author="zhou zhengzi" w:date="2019-12-30T01:31:00Z">
        <w:r w:rsidR="0084278B" w:rsidDel="00F87044">
          <w:delText>in</w:delText>
        </w:r>
      </w:del>
      <w:r w:rsidR="0084278B">
        <w:t xml:space="preserve"> early </w:t>
      </w:r>
      <w:ins w:id="751" w:author="zhou zhengzi" w:date="2019-12-30T01:31:00Z">
        <w:r w:rsidR="00F87044">
          <w:t xml:space="preserve">multimedia </w:t>
        </w:r>
      </w:ins>
      <w:del w:id="752" w:author="zhou zhengzi" w:date="2019-12-30T01:31:00Z">
        <w:r w:rsidR="0084278B" w:rsidDel="00F87044">
          <w:delText>multipidea</w:delText>
        </w:r>
      </w:del>
      <w:r w:rsidR="0084278B">
        <w:t xml:space="preserve"> production</w:t>
      </w:r>
    </w:p>
    <w:p w14:paraId="555595AE" w14:textId="25B848EE" w:rsidR="0084278B" w:rsidRDefault="0084278B" w:rsidP="00F63C40"/>
    <w:p w14:paraId="29D29E24" w14:textId="0712AB98" w:rsidR="0084278B" w:rsidRDefault="0084278B" w:rsidP="00F63C40">
      <w:r>
        <w:t>The ID was LB’s attempt to release painting from the constrains of the picture frame.</w:t>
      </w:r>
    </w:p>
    <w:p w14:paraId="724D963F" w14:textId="7BB4829F" w:rsidR="0084278B" w:rsidRDefault="0084278B" w:rsidP="00F63C40">
      <w:r>
        <w:t>After all, even the most action</w:t>
      </w:r>
      <w:ins w:id="753" w:author="zhou zhengzi" w:date="2019-12-30T01:31:00Z">
        <w:r w:rsidR="00F87044">
          <w:t>-filled</w:t>
        </w:r>
      </w:ins>
      <w:del w:id="754" w:author="zhou zhengzi" w:date="2019-12-30T01:31:00Z">
        <w:r w:rsidDel="00F87044">
          <w:delText xml:space="preserve"> field</w:delText>
        </w:r>
      </w:del>
      <w:ins w:id="755" w:author="zhou zhengzi" w:date="2019-12-30T01:31:00Z">
        <w:r w:rsidR="00F87044">
          <w:t>,</w:t>
        </w:r>
      </w:ins>
      <w:del w:id="756" w:author="zhou zhengzi" w:date="2019-12-30T01:31:00Z">
        <w:r w:rsidDel="00F87044">
          <w:delText xml:space="preserve"> of</w:delText>
        </w:r>
      </w:del>
      <w:r>
        <w:t xml:space="preserve"> exciting painting can represent only one moment in time, and any illusion of movements is gone after the first </w:t>
      </w:r>
      <w:ins w:id="757" w:author="zhou zhengzi" w:date="2019-12-30T01:32:00Z">
        <w:r w:rsidR="00F87044">
          <w:t xml:space="preserve">glance </w:t>
        </w:r>
      </w:ins>
      <w:del w:id="758" w:author="zhou zhengzi" w:date="2019-12-30T01:32:00Z">
        <w:r w:rsidDel="00F87044">
          <w:delText>lags</w:delText>
        </w:r>
      </w:del>
      <w:r>
        <w:t>.</w:t>
      </w:r>
    </w:p>
    <w:p w14:paraId="7DF80A19" w14:textId="4A7FDEB7" w:rsidR="0084278B" w:rsidRDefault="0084278B" w:rsidP="00F63C40">
      <w:r>
        <w:t xml:space="preserve">But </w:t>
      </w:r>
      <w:r>
        <w:rPr>
          <w:rFonts w:hint="eastAsia"/>
        </w:rPr>
        <w:t>LB</w:t>
      </w:r>
      <w:r>
        <w:t xml:space="preserve"> like other </w:t>
      </w:r>
      <w:ins w:id="759" w:author="zhou zhengzi" w:date="2019-12-30T01:32:00Z">
        <w:r w:rsidR="00F87044">
          <w:t xml:space="preserve">contemporary </w:t>
        </w:r>
      </w:ins>
      <w:del w:id="760" w:author="zhou zhengzi" w:date="2019-12-30T01:32:00Z">
        <w:r w:rsidDel="00F87044">
          <w:delText xml:space="preserve">containers </w:delText>
        </w:r>
      </w:del>
      <w:r>
        <w:t>paintings, want</w:t>
      </w:r>
      <w:ins w:id="761" w:author="zhou zhengzi" w:date="2019-12-30T01:32:00Z">
        <w:r w:rsidR="00F87044">
          <w:t>ed</w:t>
        </w:r>
      </w:ins>
      <w:r>
        <w:t xml:space="preserve"> to add the dimension of time to its paintings.</w:t>
      </w:r>
    </w:p>
    <w:p w14:paraId="07C9B99D" w14:textId="6628C61F" w:rsidR="00A8753D" w:rsidRDefault="00A8753D" w:rsidP="00F63C40">
      <w:pPr>
        <w:rPr>
          <w:ins w:id="762" w:author="zhou zhengzi" w:date="2019-12-30T01:55:00Z"/>
        </w:rPr>
      </w:pPr>
      <w:ins w:id="763" w:author="zhou zhengzi" w:date="2019-12-30T01:55:00Z">
        <w:r w:rsidRPr="00A8753D">
          <w:t xml:space="preserve">What is the professor’s opinion about the relationship between English landscape painters </w:t>
        </w:r>
        <w:r w:rsidRPr="00A8753D">
          <w:lastRenderedPageBreak/>
          <w:t xml:space="preserve">and </w:t>
        </w:r>
        <w:proofErr w:type="spellStart"/>
        <w:r w:rsidRPr="00A8753D">
          <w:t>Loutherbourg</w:t>
        </w:r>
        <w:proofErr w:type="spellEnd"/>
        <w:r w:rsidRPr="00A8753D">
          <w:t>?</w:t>
        </w:r>
      </w:ins>
    </w:p>
    <w:p w14:paraId="567A40FC" w14:textId="6B110A6C" w:rsidR="0084278B" w:rsidRDefault="0084278B" w:rsidP="00F63C40">
      <w:r>
        <w:t xml:space="preserve">You know, </w:t>
      </w:r>
      <w:r w:rsidRPr="00A8753D">
        <w:rPr>
          <w:highlight w:val="green"/>
          <w:rPrChange w:id="764" w:author="zhou zhengzi" w:date="2019-12-30T01:56:00Z">
            <w:rPr/>
          </w:rPrChange>
        </w:rPr>
        <w:t>the popular thinking</w:t>
      </w:r>
      <w:r>
        <w:t xml:space="preserve"> is that LB is influenced by landscape paintings, but why can</w:t>
      </w:r>
      <w:ins w:id="765" w:author="zhou zhengzi" w:date="2019-12-30T01:33:00Z">
        <w:r w:rsidR="00F87044">
          <w:t>’t</w:t>
        </w:r>
      </w:ins>
      <w:r>
        <w:t xml:space="preserve"> we say that the ID</w:t>
      </w:r>
      <w:ins w:id="766" w:author="zhou zhengzi" w:date="2019-12-30T01:33:00Z">
        <w:r w:rsidR="00F87044">
          <w:t xml:space="preserve"> actually </w:t>
        </w:r>
      </w:ins>
      <w:del w:id="767" w:author="zhou zhengzi" w:date="2019-12-30T01:33:00Z">
        <w:r w:rsidDel="00F87044">
          <w:delText xml:space="preserve"> </w:delText>
        </w:r>
      </w:del>
      <w:r>
        <w:t>influence the painters?</w:t>
      </w:r>
    </w:p>
    <w:p w14:paraId="75D8D6DC" w14:textId="018C5BD2" w:rsidR="0084278B" w:rsidRDefault="0084278B" w:rsidP="00F63C40">
      <w:r>
        <w:t>At the very least</w:t>
      </w:r>
      <w:del w:id="768" w:author="zhou zhengzi" w:date="2019-12-30T01:34:00Z">
        <w:r w:rsidDel="00F87044">
          <w:delText>,</w:delText>
        </w:r>
      </w:del>
      <w:r>
        <w:t xml:space="preserve"> we </w:t>
      </w:r>
      <w:proofErr w:type="gramStart"/>
      <w:r>
        <w:t>have to</w:t>
      </w:r>
      <w:proofErr w:type="gramEnd"/>
      <w:r>
        <w:t xml:space="preserve"> consider that it was more of a </w:t>
      </w:r>
      <w:ins w:id="769" w:author="zhou zhengzi" w:date="2019-12-30T01:33:00Z">
        <w:r w:rsidR="00F87044" w:rsidRPr="00F87044">
          <w:rPr>
            <w:highlight w:val="yellow"/>
            <w:rPrChange w:id="770" w:author="zhou zhengzi" w:date="2019-12-30T01:33:00Z">
              <w:rPr/>
            </w:rPrChange>
          </w:rPr>
          <w:t>mutual</w:t>
        </w:r>
        <w:r w:rsidR="00F87044">
          <w:t xml:space="preserve"> </w:t>
        </w:r>
      </w:ins>
      <w:del w:id="771" w:author="zhou zhengzi" w:date="2019-12-30T01:33:00Z">
        <w:r w:rsidDel="00F87044">
          <w:delText>muture</w:delText>
        </w:r>
      </w:del>
      <w:r>
        <w:t xml:space="preserve"> thing.</w:t>
      </w:r>
    </w:p>
    <w:p w14:paraId="7BF3DD91" w14:textId="77777777" w:rsidR="00F87044" w:rsidRDefault="00F87044" w:rsidP="00F63C40">
      <w:pPr>
        <w:rPr>
          <w:ins w:id="772" w:author="zhou zhengzi" w:date="2019-12-30T01:34:00Z"/>
        </w:rPr>
      </w:pPr>
    </w:p>
    <w:p w14:paraId="41143708" w14:textId="77777777" w:rsidR="00F87044" w:rsidRDefault="0084278B" w:rsidP="00F63C40">
      <w:pPr>
        <w:rPr>
          <w:ins w:id="773" w:author="zhou zhengzi" w:date="2019-12-30T01:35:00Z"/>
        </w:rPr>
      </w:pPr>
      <w:r>
        <w:t xml:space="preserve">We know for example the important English landscape painter, TG, attended </w:t>
      </w:r>
      <w:proofErr w:type="gramStart"/>
      <w:r>
        <w:t>all of</w:t>
      </w:r>
      <w:proofErr w:type="gramEnd"/>
      <w:r>
        <w:t xml:space="preserve"> the perf</w:t>
      </w:r>
      <w:del w:id="774" w:author="zhou zhengzi" w:date="2019-12-30T01:35:00Z">
        <w:r w:rsidR="00AF1654" w:rsidDel="00F87044">
          <w:delText>r</w:delText>
        </w:r>
      </w:del>
      <w:r>
        <w:t>o</w:t>
      </w:r>
      <w:ins w:id="775" w:author="zhou zhengzi" w:date="2019-12-30T01:35:00Z">
        <w:r w:rsidR="00F87044">
          <w:t>r</w:t>
        </w:r>
      </w:ins>
      <w:r>
        <w:t xml:space="preserve">mances, </w:t>
      </w:r>
      <w:r w:rsidR="00AF1654">
        <w:t>and his later paintings,</w:t>
      </w:r>
      <w:ins w:id="776" w:author="zhou zhengzi" w:date="2019-12-30T01:35:00Z">
        <w:r w:rsidR="00F87044">
          <w:t xml:space="preserve"> are</w:t>
        </w:r>
      </w:ins>
      <w:r w:rsidR="00AF1654">
        <w:t xml:space="preserve"> notable for their increased color, </w:t>
      </w:r>
      <w:del w:id="777" w:author="zhou zhengzi" w:date="2019-12-30T01:35:00Z">
        <w:r w:rsidR="00AF1654" w:rsidDel="00F87044">
          <w:delText>in</w:delText>
        </w:r>
      </w:del>
      <w:ins w:id="778" w:author="zhou zhengzi" w:date="2019-12-30T01:35:00Z">
        <w:r w:rsidR="00F87044">
          <w:t>and</w:t>
        </w:r>
      </w:ins>
      <w:r w:rsidR="00AF1654">
        <w:t xml:space="preserve"> dynamic use of light</w:t>
      </w:r>
      <w:ins w:id="779" w:author="zhou zhengzi" w:date="2019-12-30T01:35:00Z">
        <w:r w:rsidR="00F87044">
          <w:t>.</w:t>
        </w:r>
      </w:ins>
      <w:del w:id="780" w:author="zhou zhengzi" w:date="2019-12-30T01:35:00Z">
        <w:r w:rsidR="00AF1654" w:rsidDel="00F87044">
          <w:delText xml:space="preserve">, </w:delText>
        </w:r>
      </w:del>
    </w:p>
    <w:p w14:paraId="27B3E004" w14:textId="79B28FE4" w:rsidR="00AF1654" w:rsidRDefault="00AF1654" w:rsidP="00F63C40">
      <w:r>
        <w:t>LB</w:t>
      </w:r>
      <w:ins w:id="781" w:author="zhou zhengzi" w:date="2019-12-30T01:35:00Z">
        <w:r w:rsidR="00F87044">
          <w:t>’s</w:t>
        </w:r>
      </w:ins>
      <w:r>
        <w:t xml:space="preserve"> influence on the theater though, he was i</w:t>
      </w:r>
      <w:r w:rsidRPr="00F87044">
        <w:rPr>
          <w:highlight w:val="yellow"/>
          <w:rPrChange w:id="782" w:author="zhou zhengzi" w:date="2019-12-30T01:36:00Z">
            <w:rPr/>
          </w:rPrChange>
        </w:rPr>
        <w:t>ncredi</w:t>
      </w:r>
      <w:del w:id="783" w:author="zhou zhengzi" w:date="2019-12-30T01:35:00Z">
        <w:r w:rsidRPr="00F87044" w:rsidDel="00F87044">
          <w:rPr>
            <w:highlight w:val="yellow"/>
            <w:rPrChange w:id="784" w:author="zhou zhengzi" w:date="2019-12-30T01:36:00Z">
              <w:rPr/>
            </w:rPrChange>
          </w:rPr>
          <w:delText>ta</w:delText>
        </w:r>
      </w:del>
      <w:r w:rsidRPr="00F87044">
        <w:rPr>
          <w:highlight w:val="yellow"/>
          <w:rPrChange w:id="785" w:author="zhou zhengzi" w:date="2019-12-30T01:36:00Z">
            <w:rPr/>
          </w:rPrChange>
        </w:rPr>
        <w:t>bl</w:t>
      </w:r>
      <w:ins w:id="786" w:author="zhou zhengzi" w:date="2019-12-30T01:35:00Z">
        <w:r w:rsidR="00F87044" w:rsidRPr="00F87044">
          <w:rPr>
            <w:highlight w:val="yellow"/>
            <w:rPrChange w:id="787" w:author="zhou zhengzi" w:date="2019-12-30T01:36:00Z">
              <w:rPr/>
            </w:rPrChange>
          </w:rPr>
          <w:t>y</w:t>
        </w:r>
      </w:ins>
      <w:del w:id="788" w:author="zhou zhengzi" w:date="2019-12-30T01:35:00Z">
        <w:r w:rsidRPr="00F87044" w:rsidDel="00F87044">
          <w:rPr>
            <w:highlight w:val="yellow"/>
            <w:rPrChange w:id="789" w:author="zhou zhengzi" w:date="2019-12-30T01:36:00Z">
              <w:rPr/>
            </w:rPrChange>
          </w:rPr>
          <w:delText>e</w:delText>
        </w:r>
      </w:del>
      <w:r w:rsidRPr="00F87044">
        <w:rPr>
          <w:highlight w:val="yellow"/>
          <w:rPrChange w:id="790" w:author="zhou zhengzi" w:date="2019-12-30T01:36:00Z">
            <w:rPr/>
          </w:rPrChange>
        </w:rPr>
        <w:t xml:space="preserve"> influen</w:t>
      </w:r>
      <w:del w:id="791" w:author="zhou zhengzi" w:date="2019-12-30T01:36:00Z">
        <w:r w:rsidRPr="00F87044" w:rsidDel="00F87044">
          <w:rPr>
            <w:highlight w:val="yellow"/>
            <w:rPrChange w:id="792" w:author="zhou zhengzi" w:date="2019-12-30T01:36:00Z">
              <w:rPr/>
            </w:rPrChange>
          </w:rPr>
          <w:delText>c</w:delText>
        </w:r>
      </w:del>
      <w:ins w:id="793" w:author="zhou zhengzi" w:date="2019-12-30T01:36:00Z">
        <w:r w:rsidR="00F87044" w:rsidRPr="00F87044">
          <w:rPr>
            <w:highlight w:val="yellow"/>
            <w:rPrChange w:id="794" w:author="zhou zhengzi" w:date="2019-12-30T01:36:00Z">
              <w:rPr/>
            </w:rPrChange>
          </w:rPr>
          <w:t>t</w:t>
        </w:r>
      </w:ins>
      <w:r w:rsidRPr="00F87044">
        <w:rPr>
          <w:highlight w:val="yellow"/>
          <w:rPrChange w:id="795" w:author="zhou zhengzi" w:date="2019-12-30T01:36:00Z">
            <w:rPr/>
          </w:rPrChange>
        </w:rPr>
        <w:t>ial</w:t>
      </w:r>
      <w:r>
        <w:t xml:space="preserve">, the way he brought together design, lighting and sound as a unified feature of stage can easily be seen in English theater </w:t>
      </w:r>
      <w:ins w:id="796" w:author="zhou zhengzi" w:date="2019-12-30T01:36:00Z">
        <w:r w:rsidR="00F87044" w:rsidRPr="00F87044">
          <w:rPr>
            <w:highlight w:val="yellow"/>
            <w:rPrChange w:id="797" w:author="zhou zhengzi" w:date="2019-12-30T01:37:00Z">
              <w:rPr/>
            </w:rPrChange>
          </w:rPr>
          <w:t>su</w:t>
        </w:r>
      </w:ins>
      <w:ins w:id="798" w:author="zhou zhengzi" w:date="2019-12-30T01:37:00Z">
        <w:r w:rsidR="00F87044" w:rsidRPr="00F87044">
          <w:rPr>
            <w:highlight w:val="yellow"/>
            <w:rPrChange w:id="799" w:author="zhou zhengzi" w:date="2019-12-30T01:37:00Z">
              <w:rPr/>
            </w:rPrChange>
          </w:rPr>
          <w:t>bsequent</w:t>
        </w:r>
        <w:r w:rsidR="00F87044">
          <w:t xml:space="preserve"> </w:t>
        </w:r>
      </w:ins>
      <w:proofErr w:type="spellStart"/>
      <w:r>
        <w:t>subsequen</w:t>
      </w:r>
      <w:del w:id="800" w:author="zhou zhengzi" w:date="2019-12-30T01:36:00Z">
        <w:r w:rsidDel="00F87044">
          <w:delText>ce</w:delText>
        </w:r>
      </w:del>
      <w:ins w:id="801" w:author="zhou zhengzi" w:date="2019-12-30T01:36:00Z">
        <w:r w:rsidR="00F87044">
          <w:t>t</w:t>
        </w:r>
      </w:ins>
      <w:proofErr w:type="spellEnd"/>
      <w:r>
        <w:t xml:space="preserve"> emph</w:t>
      </w:r>
      <w:del w:id="802" w:author="zhou zhengzi" w:date="2019-12-30T01:36:00Z">
        <w:r w:rsidDel="00F87044">
          <w:delText>y</w:delText>
        </w:r>
      </w:del>
      <w:ins w:id="803" w:author="zhou zhengzi" w:date="2019-12-30T01:36:00Z">
        <w:r w:rsidR="00F87044">
          <w:t>a</w:t>
        </w:r>
      </w:ins>
      <w:r>
        <w:t>sis on lighting an</w:t>
      </w:r>
      <w:ins w:id="804" w:author="zhou zhengzi" w:date="2019-12-30T01:36:00Z">
        <w:r w:rsidR="00F87044">
          <w:t>d</w:t>
        </w:r>
      </w:ins>
      <w:r>
        <w:t xml:space="preserve"> emotion,</w:t>
      </w:r>
    </w:p>
    <w:p w14:paraId="3081A3A4" w14:textId="7A052A2C" w:rsidR="00AF1654" w:rsidRDefault="00AF1654" w:rsidP="00F63C40">
      <w:pPr>
        <w:rPr>
          <w:ins w:id="805" w:author="zhou zhengzi" w:date="2019-12-30T01:57:00Z"/>
        </w:rPr>
      </w:pPr>
    </w:p>
    <w:p w14:paraId="332FCFEC" w14:textId="671BDED5" w:rsidR="00A8753D" w:rsidRDefault="00A8753D" w:rsidP="00F63C40">
      <w:pPr>
        <w:rPr>
          <w:ins w:id="806" w:author="zhou zhengzi" w:date="2019-12-30T01:57:00Z"/>
          <w:rFonts w:ascii="Arial" w:hAnsi="Arial" w:cs="Arial"/>
          <w:color w:val="333333"/>
          <w:shd w:val="clear" w:color="auto" w:fill="FFFFFF"/>
        </w:rPr>
      </w:pPr>
      <w:ins w:id="807" w:author="zhou zhengzi" w:date="2019-12-30T01:57:00Z">
        <w:r>
          <w:rPr>
            <w:rFonts w:ascii="Arial" w:hAnsi="Arial" w:cs="Arial"/>
            <w:color w:val="333333"/>
            <w:shd w:val="clear" w:color="auto" w:fill="FFFFFF"/>
          </w:rPr>
          <w:t xml:space="preserve">What are two notable features of the </w:t>
        </w:r>
        <w:proofErr w:type="spellStart"/>
        <w:r>
          <w:rPr>
            <w:rFonts w:ascii="Arial" w:hAnsi="Arial" w:cs="Arial"/>
            <w:color w:val="333333"/>
            <w:shd w:val="clear" w:color="auto" w:fill="FFFFFF"/>
          </w:rPr>
          <w:t>Eidophusikon</w:t>
        </w:r>
        <w:proofErr w:type="spellEnd"/>
        <w:r>
          <w:rPr>
            <w:rFonts w:ascii="Arial" w:hAnsi="Arial" w:cs="Arial"/>
            <w:color w:val="333333"/>
            <w:shd w:val="clear" w:color="auto" w:fill="FFFFFF"/>
          </w:rPr>
          <w:t>?</w:t>
        </w:r>
      </w:ins>
    </w:p>
    <w:p w14:paraId="2E140FB0" w14:textId="77777777" w:rsidR="00A8753D" w:rsidRDefault="00A8753D" w:rsidP="00A8753D">
      <w:pPr>
        <w:rPr>
          <w:ins w:id="808" w:author="zhou zhengzi" w:date="2019-12-30T01:57:00Z"/>
        </w:rPr>
      </w:pPr>
      <w:ins w:id="809" w:author="zhou zhengzi" w:date="2019-12-30T01:57:00Z">
        <w:r>
          <w:t>A. It was identical to the Drury Lane Theatre.</w:t>
        </w:r>
      </w:ins>
    </w:p>
    <w:p w14:paraId="52AAA4AF" w14:textId="77777777" w:rsidR="00A8753D" w:rsidRDefault="00A8753D" w:rsidP="00A8753D">
      <w:pPr>
        <w:rPr>
          <w:ins w:id="810" w:author="zhou zhengzi" w:date="2019-12-30T01:57:00Z"/>
        </w:rPr>
      </w:pPr>
      <w:ins w:id="811" w:author="zhou zhengzi" w:date="2019-12-30T01:57:00Z">
        <w:r>
          <w:t>B. It did not make use of actors.</w:t>
        </w:r>
      </w:ins>
    </w:p>
    <w:p w14:paraId="777CADEE" w14:textId="77777777" w:rsidR="00A8753D" w:rsidRDefault="00A8753D" w:rsidP="00A8753D">
      <w:pPr>
        <w:rPr>
          <w:ins w:id="812" w:author="zhou zhengzi" w:date="2019-12-30T01:57:00Z"/>
        </w:rPr>
      </w:pPr>
      <w:ins w:id="813" w:author="zhou zhengzi" w:date="2019-12-30T01:57:00Z">
        <w:r>
          <w:t>C. It used paintings made by Gainsborough.</w:t>
        </w:r>
      </w:ins>
    </w:p>
    <w:p w14:paraId="33406CB8" w14:textId="052973EF" w:rsidR="00A8753D" w:rsidRDefault="00A8753D" w:rsidP="00A8753D">
      <w:pPr>
        <w:rPr>
          <w:rFonts w:hint="eastAsia"/>
        </w:rPr>
      </w:pPr>
      <w:ins w:id="814" w:author="zhou zhengzi" w:date="2019-12-30T01:57:00Z">
        <w:r>
          <w:t>D. It had a small stage.</w:t>
        </w:r>
      </w:ins>
    </w:p>
    <w:p w14:paraId="0913414B" w14:textId="19A03D1B" w:rsidR="00AF1654" w:rsidRDefault="00AF1654" w:rsidP="00F63C40">
      <w:r>
        <w:t xml:space="preserve">Now, the ID stage, with </w:t>
      </w:r>
      <w:proofErr w:type="gramStart"/>
      <w:r>
        <w:t>actually a</w:t>
      </w:r>
      <w:proofErr w:type="gramEnd"/>
      <w:r>
        <w:t xml:space="preserve"> box, a few meters w</w:t>
      </w:r>
      <w:ins w:id="815" w:author="zhou zhengzi" w:date="2019-12-30T01:37:00Z">
        <w:r w:rsidR="007B0794">
          <w:t>ide</w:t>
        </w:r>
      </w:ins>
      <w:del w:id="816" w:author="zhou zhengzi" w:date="2019-12-30T01:37:00Z">
        <w:r w:rsidDel="007B0794">
          <w:delText>eight</w:delText>
        </w:r>
      </w:del>
      <w:r>
        <w:t xml:space="preserve">, </w:t>
      </w:r>
      <w:ins w:id="817" w:author="zhou zhengzi" w:date="2019-12-30T01:38:00Z">
        <w:r w:rsidR="007B0794">
          <w:t xml:space="preserve">a </w:t>
        </w:r>
      </w:ins>
      <w:r>
        <w:t>couple meters t</w:t>
      </w:r>
      <w:ins w:id="818" w:author="zhou zhengzi" w:date="2019-12-30T01:38:00Z">
        <w:r w:rsidR="007B0794">
          <w:t>all</w:t>
        </w:r>
      </w:ins>
      <w:del w:id="819" w:author="zhou zhengzi" w:date="2019-12-30T01:38:00Z">
        <w:r w:rsidDel="007B0794">
          <w:delText>op</w:delText>
        </w:r>
      </w:del>
      <w:r>
        <w:t xml:space="preserve">, couple meters deep, that is the action </w:t>
      </w:r>
      <w:proofErr w:type="spellStart"/>
      <w:r>
        <w:t>toke</w:t>
      </w:r>
      <w:proofErr w:type="spellEnd"/>
      <w:r>
        <w:t xml:space="preserve"> place within this box.</w:t>
      </w:r>
    </w:p>
    <w:p w14:paraId="2EC9842B" w14:textId="16ADBAD6" w:rsidR="00AF1654" w:rsidRDefault="00AF1654" w:rsidP="00F63C40">
      <w:r>
        <w:t xml:space="preserve">This was much </w:t>
      </w:r>
      <w:proofErr w:type="gramStart"/>
      <w:r>
        <w:t>more smaller</w:t>
      </w:r>
      <w:proofErr w:type="gramEnd"/>
      <w:r>
        <w:t xml:space="preserve"> </w:t>
      </w:r>
      <w:ins w:id="820" w:author="zhou zhengzi" w:date="2019-12-30T01:38:00Z">
        <w:r w:rsidR="007B0794">
          <w:t xml:space="preserve">of course </w:t>
        </w:r>
      </w:ins>
      <w:r>
        <w:t xml:space="preserve">than usual stage, </w:t>
      </w:r>
      <w:r w:rsidRPr="00A8753D">
        <w:rPr>
          <w:highlight w:val="green"/>
          <w:rPrChange w:id="821" w:author="zhou zhengzi" w:date="2019-12-30T01:50:00Z">
            <w:rPr/>
          </w:rPrChange>
        </w:rPr>
        <w:t>but it</w:t>
      </w:r>
      <w:r>
        <w:t xml:space="preserve"> also allowed LB to concentrate the lighting to better effect, also the audience was in the dark, which wouldn’t be a common feature of theater until 100 years later.</w:t>
      </w:r>
    </w:p>
    <w:p w14:paraId="59B40800" w14:textId="008B0701" w:rsidR="00AF1654" w:rsidRDefault="00AF1654" w:rsidP="00F63C40">
      <w:r>
        <w:t xml:space="preserve">The show </w:t>
      </w:r>
      <w:proofErr w:type="gramStart"/>
      <w:r>
        <w:t>consist</w:t>
      </w:r>
      <w:proofErr w:type="gramEnd"/>
      <w:r>
        <w:t xml:space="preserve"> of a series of scene, for example, a view of London, from sunrise, that changes, as the day moves on, mechanical figures such as </w:t>
      </w:r>
      <w:ins w:id="822" w:author="zhou zhengzi" w:date="2019-12-30T01:38:00Z">
        <w:r w:rsidR="007B0794" w:rsidRPr="007B0794">
          <w:rPr>
            <w:highlight w:val="yellow"/>
            <w:rPrChange w:id="823" w:author="zhou zhengzi" w:date="2019-12-30T01:38:00Z">
              <w:rPr/>
            </w:rPrChange>
          </w:rPr>
          <w:t>cattle</w:t>
        </w:r>
        <w:r w:rsidR="007B0794">
          <w:t xml:space="preserve"> </w:t>
        </w:r>
      </w:ins>
      <w:del w:id="824" w:author="zhou zhengzi" w:date="2019-12-30T01:38:00Z">
        <w:r w:rsidDel="007B0794">
          <w:delText>catal</w:delText>
        </w:r>
      </w:del>
      <w:r>
        <w:t xml:space="preserve"> moved across the scene, and ships sail a</w:t>
      </w:r>
      <w:r w:rsidR="00D96AFC">
        <w:t>long the river.</w:t>
      </w:r>
    </w:p>
    <w:p w14:paraId="4F61FF0F" w14:textId="77777777" w:rsidR="00AF1654" w:rsidRDefault="00AF1654" w:rsidP="00F63C40"/>
    <w:p w14:paraId="00601DB3" w14:textId="33F923B5" w:rsidR="0084278B" w:rsidRDefault="00D96AFC" w:rsidP="00F63C40">
      <w:r>
        <w:t xml:space="preserve">But what really got the people was the attention to detail, much like his work in </w:t>
      </w:r>
      <w:del w:id="825" w:author="zhou zhengzi" w:date="2019-12-30T01:39:00Z">
        <w:r w:rsidDel="007B0794">
          <w:delText>drew leg</w:delText>
        </w:r>
      </w:del>
      <w:ins w:id="826" w:author="zhou zhengzi" w:date="2019-12-30T01:39:00Z">
        <w:r w:rsidR="007B0794">
          <w:t>DL</w:t>
        </w:r>
      </w:ins>
      <w:r>
        <w:t>.</w:t>
      </w:r>
    </w:p>
    <w:p w14:paraId="6A737948" w14:textId="77777777" w:rsidR="007B0794" w:rsidRDefault="00D96AFC" w:rsidP="00F63C40">
      <w:pPr>
        <w:rPr>
          <w:ins w:id="827" w:author="zhou zhengzi" w:date="2019-12-30T01:39:00Z"/>
        </w:rPr>
      </w:pPr>
      <w:proofErr w:type="gramStart"/>
      <w:r>
        <w:t>So</w:t>
      </w:r>
      <w:proofErr w:type="gramEnd"/>
      <w:r>
        <w:t xml:space="preserve"> for example, he painted very realistic ships, and v</w:t>
      </w:r>
      <w:ins w:id="828" w:author="zhou zhengzi" w:date="2019-12-30T01:39:00Z">
        <w:r w:rsidR="007B0794">
          <w:t xml:space="preserve">aried </w:t>
        </w:r>
      </w:ins>
      <w:del w:id="829" w:author="zhou zhengzi" w:date="2019-12-30T01:39:00Z">
        <w:r w:rsidDel="007B0794">
          <w:delText>ery</w:delText>
        </w:r>
      </w:del>
      <w:r>
        <w:t xml:space="preserve"> their size depending on their distance from the audience</w:t>
      </w:r>
      <w:ins w:id="830" w:author="zhou zhengzi" w:date="2019-12-30T01:39:00Z">
        <w:r w:rsidR="007B0794">
          <w:t>.</w:t>
        </w:r>
      </w:ins>
      <w:del w:id="831" w:author="zhou zhengzi" w:date="2019-12-30T01:39:00Z">
        <w:r w:rsidDel="007B0794">
          <w:delText>,</w:delText>
        </w:r>
      </w:del>
      <w:r>
        <w:t xml:space="preserve"> </w:t>
      </w:r>
    </w:p>
    <w:p w14:paraId="0D917556" w14:textId="08179349" w:rsidR="00D96AFC" w:rsidRDefault="007B0794" w:rsidP="00F63C40">
      <w:ins w:id="832" w:author="zhou zhengzi" w:date="2019-12-30T01:39:00Z">
        <w:r>
          <w:t>S</w:t>
        </w:r>
      </w:ins>
      <w:del w:id="833" w:author="zhou zhengzi" w:date="2019-12-30T01:39:00Z">
        <w:r w:rsidR="00D96AFC" w:rsidDel="007B0794">
          <w:delText>s</w:delText>
        </w:r>
      </w:del>
      <w:r w:rsidR="00D96AFC">
        <w:t>mall boats move more quickly across the foreground, th</w:t>
      </w:r>
      <w:ins w:id="834" w:author="zhou zhengzi" w:date="2019-12-30T01:40:00Z">
        <w:r>
          <w:t>an</w:t>
        </w:r>
      </w:ins>
      <w:del w:id="835" w:author="zhou zhengzi" w:date="2019-12-30T01:40:00Z">
        <w:r w:rsidR="00D96AFC" w:rsidDel="007B0794">
          <w:delText>en</w:delText>
        </w:r>
      </w:del>
      <w:r w:rsidR="00D96AFC">
        <w:t xml:space="preserve"> larger one did it were </w:t>
      </w:r>
      <w:ins w:id="836" w:author="zhou zhengzi" w:date="2019-12-30T01:40:00Z">
        <w:r>
          <w:t>closer to the horizon.</w:t>
        </w:r>
      </w:ins>
      <w:del w:id="837" w:author="zhou zhengzi" w:date="2019-12-30T01:40:00Z">
        <w:r w:rsidR="00D96AFC" w:rsidDel="007B0794">
          <w:delText>closed for the rises.</w:delText>
        </w:r>
      </w:del>
    </w:p>
    <w:p w14:paraId="7923AE14" w14:textId="57184BB9" w:rsidR="00D96AFC" w:rsidRDefault="00D96AFC" w:rsidP="00F63C40">
      <w:r>
        <w:t>Other effects, like waves, were also very convincing, they reflect</w:t>
      </w:r>
      <w:ins w:id="838" w:author="zhou zhengzi" w:date="2019-12-30T01:40:00Z">
        <w:r w:rsidR="007B0794">
          <w:t>ed</w:t>
        </w:r>
      </w:ins>
      <w:r>
        <w:t xml:space="preserve"> the sunlight and moonlight depending on the time of the day or night, even the colors change as they would in nature.</w:t>
      </w:r>
    </w:p>
    <w:p w14:paraId="035B36E1" w14:textId="2834F594" w:rsidR="00D96AFC" w:rsidRDefault="00D96AFC" w:rsidP="00F63C40">
      <w:r>
        <w:t>Sound and light were important in making his product realistic.</w:t>
      </w:r>
    </w:p>
    <w:p w14:paraId="0A93AD67" w14:textId="77777777" w:rsidR="007B0794" w:rsidRDefault="00D96AFC" w:rsidP="00F63C40">
      <w:pPr>
        <w:rPr>
          <w:ins w:id="839" w:author="zhou zhengzi" w:date="2019-12-30T01:41:00Z"/>
        </w:rPr>
      </w:pPr>
      <w:r>
        <w:t xml:space="preserve">He used a great numbers of </w:t>
      </w:r>
      <w:ins w:id="840" w:author="zhou zhengzi" w:date="2019-12-30T01:41:00Z">
        <w:r w:rsidR="007B0794">
          <w:t xml:space="preserve">lamps </w:t>
        </w:r>
      </w:ins>
      <w:r>
        <w:t>lumps, and it was able to change colors of light by using vari</w:t>
      </w:r>
      <w:ins w:id="841" w:author="zhou zhengzi" w:date="2019-12-30T01:41:00Z">
        <w:r w:rsidR="007B0794">
          <w:t xml:space="preserve">ously </w:t>
        </w:r>
      </w:ins>
      <w:del w:id="842" w:author="zhou zhengzi" w:date="2019-12-30T01:41:00Z">
        <w:r w:rsidDel="007B0794">
          <w:delText>es</w:delText>
        </w:r>
      </w:del>
      <w:r>
        <w:t xml:space="preserve"> pieces of glass to create effect</w:t>
      </w:r>
      <w:ins w:id="843" w:author="zhou zhengzi" w:date="2019-12-30T01:41:00Z">
        <w:r w:rsidR="007B0794">
          <w:t>s</w:t>
        </w:r>
      </w:ins>
      <w:r>
        <w:t xml:space="preserve"> like passing clouds that </w:t>
      </w:r>
      <w:ins w:id="844" w:author="zhou zhengzi" w:date="2019-12-30T01:41:00Z">
        <w:r w:rsidR="007B0794">
          <w:t xml:space="preserve">subtly </w:t>
        </w:r>
      </w:ins>
      <w:del w:id="845" w:author="zhou zhengzi" w:date="2019-12-30T01:41:00Z">
        <w:r w:rsidDel="007B0794">
          <w:delText xml:space="preserve">suddenly </w:delText>
        </w:r>
      </w:del>
      <w:r>
        <w:t>changed in color.</w:t>
      </w:r>
    </w:p>
    <w:p w14:paraId="67042544" w14:textId="091BCCFD" w:rsidR="00D96AFC" w:rsidRDefault="00D96AFC" w:rsidP="00F63C40">
      <w:r>
        <w:t xml:space="preserve"> </w:t>
      </w:r>
    </w:p>
    <w:p w14:paraId="4055ACC3" w14:textId="10C11BBA" w:rsidR="00D96AFC" w:rsidRDefault="00D96AFC" w:rsidP="00F63C40">
      <w:r>
        <w:rPr>
          <w:rFonts w:hint="eastAsia"/>
        </w:rPr>
        <w:t>F</w:t>
      </w:r>
      <w:r>
        <w:t xml:space="preserve">urthermore, he </w:t>
      </w:r>
      <w:proofErr w:type="gramStart"/>
      <w:r>
        <w:t>use</w:t>
      </w:r>
      <w:proofErr w:type="gramEnd"/>
      <w:r>
        <w:t xml:space="preserve"> the effect</w:t>
      </w:r>
      <w:ins w:id="846" w:author="zhou zhengzi" w:date="2019-12-30T01:41:00Z">
        <w:r w:rsidR="007B0794">
          <w:t>s</w:t>
        </w:r>
      </w:ins>
      <w:r>
        <w:t xml:space="preserve"> to make patterns of shadows and light, rather than using the uniform light</w:t>
      </w:r>
      <w:ins w:id="847" w:author="zhou zhengzi" w:date="2019-12-30T01:42:00Z">
        <w:r w:rsidR="007B0794">
          <w:t>ing that</w:t>
        </w:r>
      </w:ins>
      <w:del w:id="848" w:author="zhou zhengzi" w:date="2019-12-30T01:42:00Z">
        <w:r w:rsidDel="007B0794">
          <w:delText xml:space="preserve"> it</w:delText>
        </w:r>
      </w:del>
      <w:r>
        <w:t xml:space="preserve"> was common </w:t>
      </w:r>
      <w:ins w:id="849" w:author="zhou zhengzi" w:date="2019-12-30T01:42:00Z">
        <w:r w:rsidR="007B0794">
          <w:t xml:space="preserve">at </w:t>
        </w:r>
      </w:ins>
      <w:del w:id="850" w:author="zhou zhengzi" w:date="2019-12-30T01:42:00Z">
        <w:r w:rsidDel="007B0794">
          <w:delText xml:space="preserve">in </w:delText>
        </w:r>
      </w:del>
      <w:r>
        <w:t>the time.</w:t>
      </w:r>
    </w:p>
    <w:p w14:paraId="58D76D82" w14:textId="3EEB04CF" w:rsidR="00D96AFC" w:rsidDel="007B0794" w:rsidRDefault="00D96AFC" w:rsidP="00F63C40">
      <w:pPr>
        <w:rPr>
          <w:del w:id="851" w:author="zhou zhengzi" w:date="2019-12-30T01:43:00Z"/>
        </w:rPr>
      </w:pPr>
      <w:r>
        <w:t xml:space="preserve">And many of </w:t>
      </w:r>
      <w:ins w:id="852" w:author="zhou zhengzi" w:date="2019-12-30T01:42:00Z">
        <w:r w:rsidR="007B0794">
          <w:t xml:space="preserve">the </w:t>
        </w:r>
      </w:ins>
      <w:del w:id="853" w:author="zhou zhengzi" w:date="2019-12-30T01:42:00Z">
        <w:r w:rsidDel="007B0794">
          <w:delText>his</w:delText>
        </w:r>
      </w:del>
      <w:r>
        <w:t xml:space="preserve"> sound effect</w:t>
      </w:r>
      <w:ins w:id="854" w:author="zhou zhengzi" w:date="2019-12-30T01:42:00Z">
        <w:r w:rsidR="007B0794">
          <w:t>s</w:t>
        </w:r>
      </w:ins>
      <w:r>
        <w:t xml:space="preserve"> he pioneered </w:t>
      </w:r>
      <w:ins w:id="855" w:author="zhou zhengzi" w:date="2019-12-30T01:42:00Z">
        <w:r w:rsidR="007B0794">
          <w:t xml:space="preserve">are </w:t>
        </w:r>
      </w:ins>
      <w:r>
        <w:t xml:space="preserve">still in use today, like creating </w:t>
      </w:r>
      <w:ins w:id="856" w:author="zhou zhengzi" w:date="2019-12-30T01:42:00Z">
        <w:r w:rsidR="007B0794">
          <w:t>thunder</w:t>
        </w:r>
      </w:ins>
      <w:del w:id="857" w:author="zhou zhengzi" w:date="2019-12-30T01:42:00Z">
        <w:r w:rsidDel="007B0794">
          <w:delText>founder</w:delText>
        </w:r>
      </w:del>
      <w:r>
        <w:t xml:space="preserve"> by pulling on one of the corners of a thin </w:t>
      </w:r>
      <w:ins w:id="858" w:author="zhou zhengzi" w:date="2019-12-30T01:43:00Z">
        <w:r w:rsidR="007B0794">
          <w:t xml:space="preserve">copper sheet </w:t>
        </w:r>
      </w:ins>
      <w:del w:id="859" w:author="zhou zhengzi" w:date="2019-12-30T01:43:00Z">
        <w:r w:rsidDel="007B0794">
          <w:delText>comped shit.</w:delText>
        </w:r>
      </w:del>
    </w:p>
    <w:p w14:paraId="3BF65A2B" w14:textId="01E7636F" w:rsidR="00D96AFC" w:rsidDel="007B0794" w:rsidRDefault="00D96AFC" w:rsidP="00F63C40">
      <w:pPr>
        <w:rPr>
          <w:del w:id="860" w:author="zhou zhengzi" w:date="2019-12-30T01:43:00Z"/>
          <w:rFonts w:hint="eastAsia"/>
        </w:rPr>
      </w:pPr>
    </w:p>
    <w:p w14:paraId="411A3381" w14:textId="11CC657F" w:rsidR="00405785" w:rsidRDefault="00D96AFC" w:rsidP="00F63C40">
      <w:r>
        <w:t>One of his most popular scenes was</w:t>
      </w:r>
      <w:del w:id="861" w:author="zhou zhengzi" w:date="2019-12-30T01:43:00Z">
        <w:r w:rsidDel="007B0794">
          <w:delText xml:space="preserve"> other</w:delText>
        </w:r>
      </w:del>
      <w:ins w:id="862" w:author="zhou zhengzi" w:date="2019-12-30T01:43:00Z">
        <w:r w:rsidR="007B0794">
          <w:t xml:space="preserve"> of a</w:t>
        </w:r>
      </w:ins>
      <w:r>
        <w:t xml:space="preserve"> storm, and there is a story, that on one occasion, </w:t>
      </w:r>
      <w:r>
        <w:lastRenderedPageBreak/>
        <w:t>an actual storm passed over</w:t>
      </w:r>
      <w:del w:id="863" w:author="zhou zhengzi" w:date="2019-12-30T01:43:00Z">
        <w:r w:rsidDel="007B0794">
          <w:delText xml:space="preserve"> </w:delText>
        </w:r>
      </w:del>
      <w:r>
        <w:t xml:space="preserve">head during the show, and some people went outside, and they claim LB’s thunder was </w:t>
      </w:r>
      <w:proofErr w:type="gramStart"/>
      <w:r>
        <w:t>actually better</w:t>
      </w:r>
      <w:proofErr w:type="gramEnd"/>
      <w:r>
        <w:t xml:space="preserve"> than the real thunder.</w:t>
      </w:r>
    </w:p>
    <w:p w14:paraId="695E6EBF" w14:textId="77777777" w:rsidR="00405785" w:rsidRDefault="00405785">
      <w:pPr>
        <w:widowControl/>
        <w:jc w:val="left"/>
      </w:pPr>
      <w:r>
        <w:br w:type="page"/>
      </w:r>
    </w:p>
    <w:p w14:paraId="3107C2E4" w14:textId="5A3F600D" w:rsidR="00D96AFC" w:rsidRDefault="00405785" w:rsidP="00405785">
      <w:pPr>
        <w:pStyle w:val="1"/>
        <w:rPr>
          <w:ins w:id="864" w:author="zhou zhengzi" w:date="2019-12-30T16:06:00Z"/>
        </w:rPr>
      </w:pPr>
      <w:r>
        <w:rPr>
          <w:rFonts w:hint="eastAsia"/>
        </w:rPr>
        <w:lastRenderedPageBreak/>
        <w:t>1</w:t>
      </w:r>
      <w:r>
        <w:t>5-5</w:t>
      </w:r>
      <w:r w:rsidR="004E49F8">
        <w:t xml:space="preserve"> geology</w:t>
      </w:r>
    </w:p>
    <w:p w14:paraId="4C54C54A" w14:textId="4E3CE2C4" w:rsidR="00575D98" w:rsidRDefault="00575D98" w:rsidP="00575D98">
      <w:pPr>
        <w:rPr>
          <w:ins w:id="865" w:author="zhou zhengzi" w:date="2019-12-30T16:06:00Z"/>
        </w:rPr>
      </w:pPr>
    </w:p>
    <w:p w14:paraId="10D44D0D" w14:textId="659B2068" w:rsidR="00575D98" w:rsidRDefault="00575D98" w:rsidP="00575D98">
      <w:pPr>
        <w:rPr>
          <w:ins w:id="866" w:author="zhou zhengzi" w:date="2019-12-30T16:13:00Z"/>
        </w:rPr>
      </w:pPr>
      <w:ins w:id="867" w:author="zhou zhengzi" w:date="2019-12-30T16:07:00Z">
        <w:r>
          <w:rPr>
            <w:rFonts w:hint="eastAsia"/>
          </w:rPr>
          <w:t>主旨、名词、关系、作用、</w:t>
        </w:r>
      </w:ins>
      <w:ins w:id="868" w:author="zhou zhengzi" w:date="2019-12-30T16:08:00Z">
        <w:r>
          <w:t xml:space="preserve">exp. </w:t>
        </w:r>
        <w:proofErr w:type="spellStart"/>
        <w:r w:rsidR="00C11CA8">
          <w:t>E</w:t>
        </w:r>
        <w:r>
          <w:t>vi</w:t>
        </w:r>
      </w:ins>
      <w:proofErr w:type="spellEnd"/>
    </w:p>
    <w:p w14:paraId="28AC404C" w14:textId="77777777" w:rsidR="00C11CA8" w:rsidRDefault="00C11CA8" w:rsidP="00575D98">
      <w:pPr>
        <w:rPr>
          <w:ins w:id="869" w:author="zhou zhengzi" w:date="2019-12-30T16:07:00Z"/>
          <w:rFonts w:hint="eastAsia"/>
        </w:rPr>
      </w:pPr>
    </w:p>
    <w:p w14:paraId="61FDFDB1" w14:textId="05524DBC" w:rsidR="00575D98" w:rsidRDefault="00575D98" w:rsidP="00575D98">
      <w:pPr>
        <w:rPr>
          <w:ins w:id="870" w:author="zhou zhengzi" w:date="2019-12-30T16:08:00Z"/>
        </w:rPr>
      </w:pPr>
      <w:ins w:id="871" w:author="zhou zhengzi" w:date="2019-12-30T16:07:00Z">
        <w:r w:rsidRPr="00575D98">
          <w:t>What is the lecture mainly about?</w:t>
        </w:r>
      </w:ins>
    </w:p>
    <w:p w14:paraId="417CD5B3" w14:textId="1A3FCFE2" w:rsidR="00575D98" w:rsidRPr="00575D98" w:rsidRDefault="00575D98" w:rsidP="00575D98">
      <w:pPr>
        <w:rPr>
          <w:rFonts w:hint="eastAsia"/>
        </w:rPr>
        <w:pPrChange w:id="872" w:author="zhou zhengzi" w:date="2019-12-30T16:06:00Z">
          <w:pPr>
            <w:pStyle w:val="1"/>
          </w:pPr>
        </w:pPrChange>
      </w:pPr>
      <w:ins w:id="873" w:author="zhou zhengzi" w:date="2019-12-30T16:08:00Z">
        <w:r w:rsidRPr="00575D98">
          <w:t>Recognizing when one geologic epoch ends and another begins</w:t>
        </w:r>
      </w:ins>
    </w:p>
    <w:p w14:paraId="186DC3CD" w14:textId="5CF18162" w:rsidR="004E49F8" w:rsidRDefault="004E49F8" w:rsidP="004E49F8">
      <w:r>
        <w:t xml:space="preserve">As geologist, we </w:t>
      </w:r>
      <w:r w:rsidRPr="00B44685">
        <w:rPr>
          <w:highlight w:val="green"/>
        </w:rPr>
        <w:t>exam</w:t>
      </w:r>
      <w:r w:rsidR="00B44685" w:rsidRPr="00B44685">
        <w:rPr>
          <w:highlight w:val="green"/>
        </w:rPr>
        <w:t>ine</w:t>
      </w:r>
      <w:r>
        <w:t xml:space="preserve"> layers of sediments </w:t>
      </w:r>
      <w:r w:rsidR="00B44685">
        <w:t>o</w:t>
      </w:r>
      <w:r>
        <w:t>n the earth surface to approximate the dates of past geologic time periods.</w:t>
      </w:r>
    </w:p>
    <w:p w14:paraId="397DC831" w14:textId="08791303" w:rsidR="004E49F8" w:rsidRPr="00B44685" w:rsidRDefault="004E49F8" w:rsidP="004E49F8">
      <w:r>
        <w:rPr>
          <w:rFonts w:hint="eastAsia"/>
        </w:rPr>
        <w:t>S</w:t>
      </w:r>
      <w:r>
        <w:t xml:space="preserve">ediments as you know, is material like sand </w:t>
      </w:r>
      <w:r w:rsidRPr="00B44685">
        <w:rPr>
          <w:highlight w:val="green"/>
        </w:rPr>
        <w:t>gravel</w:t>
      </w:r>
      <w:r>
        <w:t xml:space="preserve">, fossil fragments, that </w:t>
      </w:r>
      <w:r w:rsidR="00B44685">
        <w:t>i</w:t>
      </w:r>
      <w:r>
        <w:t>s transported by natur</w:t>
      </w:r>
      <w:r w:rsidR="00B44685">
        <w:t>al</w:t>
      </w:r>
      <w:r>
        <w:t xml:space="preserve"> process</w:t>
      </w:r>
      <w:r w:rsidR="00B44685">
        <w:t>es</w:t>
      </w:r>
      <w:r>
        <w:t xml:space="preserve">, like wind, water flow, or the movement of </w:t>
      </w:r>
      <w:r w:rsidRPr="00B44685">
        <w:rPr>
          <w:highlight w:val="green"/>
        </w:rPr>
        <w:t>glaci</w:t>
      </w:r>
      <w:r w:rsidR="00B44685" w:rsidRPr="00B44685">
        <w:rPr>
          <w:highlight w:val="green"/>
        </w:rPr>
        <w:t>ers</w:t>
      </w:r>
      <w:r w:rsidR="00B44685">
        <w:rPr>
          <w:rFonts w:hint="eastAsia"/>
        </w:rPr>
        <w:t>.</w:t>
      </w:r>
    </w:p>
    <w:p w14:paraId="28F48E2A" w14:textId="0529039B" w:rsidR="004E49F8" w:rsidRDefault="004E49F8" w:rsidP="004E49F8">
      <w:proofErr w:type="gramStart"/>
      <w:r>
        <w:rPr>
          <w:rFonts w:hint="eastAsia"/>
        </w:rPr>
        <w:t>So</w:t>
      </w:r>
      <w:proofErr w:type="gramEnd"/>
      <w:r>
        <w:t xml:space="preserve"> </w:t>
      </w:r>
      <w:r>
        <w:rPr>
          <w:rFonts w:hint="eastAsia"/>
        </w:rPr>
        <w:t>se</w:t>
      </w:r>
      <w:r>
        <w:t xml:space="preserve">diments is transported and </w:t>
      </w:r>
      <w:r w:rsidR="00B44685">
        <w:t xml:space="preserve">then </w:t>
      </w:r>
      <w:r>
        <w:t xml:space="preserve">deposited </w:t>
      </w:r>
      <w:ins w:id="874" w:author="zhou zhengzi" w:date="2019-12-30T15:49:00Z">
        <w:r w:rsidR="00DA642D">
          <w:t>and it</w:t>
        </w:r>
      </w:ins>
      <w:del w:id="875" w:author="zhou zhengzi" w:date="2019-12-30T15:49:00Z">
        <w:r w:rsidDel="00DA642D">
          <w:delText>to</w:delText>
        </w:r>
      </w:del>
      <w:r>
        <w:t xml:space="preserve"> form</w:t>
      </w:r>
      <w:ins w:id="876" w:author="zhou zhengzi" w:date="2019-12-30T15:50:00Z">
        <w:r w:rsidR="00DA642D">
          <w:t>s</w:t>
        </w:r>
      </w:ins>
      <w:r>
        <w:t xml:space="preserve"> </w:t>
      </w:r>
      <w:del w:id="877" w:author="zhou zhengzi" w:date="2019-12-30T15:50:00Z">
        <w:r w:rsidDel="00DA642D">
          <w:delText xml:space="preserve">the </w:delText>
        </w:r>
      </w:del>
      <w:r>
        <w:t xml:space="preserve">layers on the </w:t>
      </w:r>
      <w:ins w:id="878" w:author="zhou zhengzi" w:date="2019-12-30T15:50:00Z">
        <w:r w:rsidR="00DA642D">
          <w:t xml:space="preserve">Earth </w:t>
        </w:r>
      </w:ins>
      <w:r>
        <w:t>surface over time.</w:t>
      </w:r>
    </w:p>
    <w:p w14:paraId="37EEF9FA" w14:textId="12B4054D" w:rsidR="004E49F8" w:rsidRDefault="00DA642D" w:rsidP="004E49F8">
      <w:ins w:id="879" w:author="zhou zhengzi" w:date="2019-12-30T15:50:00Z">
        <w:r>
          <w:t xml:space="preserve">We </w:t>
        </w:r>
      </w:ins>
      <w:r w:rsidR="004E49F8">
        <w:rPr>
          <w:rFonts w:hint="eastAsia"/>
        </w:rPr>
        <w:t>E</w:t>
      </w:r>
      <w:r w:rsidR="004E49F8">
        <w:t>xamin</w:t>
      </w:r>
      <w:del w:id="880" w:author="zhou zhengzi" w:date="2019-12-30T15:50:00Z">
        <w:r w:rsidR="004E49F8" w:rsidDel="00DA642D">
          <w:delText>g</w:delText>
        </w:r>
      </w:del>
      <w:ins w:id="881" w:author="zhou zhengzi" w:date="2019-12-30T15:50:00Z">
        <w:r>
          <w:t>e</w:t>
        </w:r>
      </w:ins>
      <w:r w:rsidR="004E49F8">
        <w:t xml:space="preserve"> th</w:t>
      </w:r>
      <w:del w:id="882" w:author="zhou zhengzi" w:date="2019-12-30T15:50:00Z">
        <w:r w:rsidR="004E49F8" w:rsidDel="00DA642D">
          <w:delText>is</w:delText>
        </w:r>
      </w:del>
      <w:ins w:id="883" w:author="zhou zhengzi" w:date="2019-12-30T15:50:00Z">
        <w:r>
          <w:t>ese</w:t>
        </w:r>
      </w:ins>
      <w:r w:rsidR="004E49F8">
        <w:t xml:space="preserve"> layers to learn about different geologic</w:t>
      </w:r>
      <w:del w:id="884" w:author="zhou zhengzi" w:date="2019-12-30T15:50:00Z">
        <w:r w:rsidR="004E49F8" w:rsidDel="00DA642D">
          <w:delText>al</w:delText>
        </w:r>
      </w:del>
      <w:r w:rsidR="004E49F8">
        <w:t xml:space="preserve"> time periods including when they began and ended.</w:t>
      </w:r>
    </w:p>
    <w:p w14:paraId="5AA25CFE" w14:textId="233A6481" w:rsidR="004E49F8" w:rsidRDefault="004E49F8" w:rsidP="004E49F8">
      <w:pPr>
        <w:rPr>
          <w:ins w:id="885" w:author="zhou zhengzi" w:date="2019-12-30T16:08:00Z"/>
        </w:rPr>
      </w:pPr>
    </w:p>
    <w:p w14:paraId="122E5E84" w14:textId="7E412397" w:rsidR="00575D98" w:rsidRDefault="00575D98" w:rsidP="004E49F8">
      <w:pPr>
        <w:rPr>
          <w:ins w:id="886" w:author="zhou zhengzi" w:date="2019-12-30T16:08:00Z"/>
        </w:rPr>
      </w:pPr>
      <w:ins w:id="887" w:author="zhou zhengzi" w:date="2019-12-30T16:08:00Z">
        <w:r w:rsidRPr="00575D98">
          <w:t>Why does the professor mention the Pleistocene epoch?</w:t>
        </w:r>
      </w:ins>
    </w:p>
    <w:p w14:paraId="23FF5729" w14:textId="670ADAB5" w:rsidR="00575D98" w:rsidRPr="00575D98" w:rsidRDefault="00575D98" w:rsidP="004E49F8">
      <w:pPr>
        <w:rPr>
          <w:rFonts w:hint="eastAsia"/>
        </w:rPr>
      </w:pPr>
      <w:ins w:id="888" w:author="zhou zhengzi" w:date="2019-12-30T16:08:00Z">
        <w:r w:rsidRPr="00575D98">
          <w:t>To give an example of a well-defined geologic epoch</w:t>
        </w:r>
      </w:ins>
    </w:p>
    <w:p w14:paraId="517DD048" w14:textId="547DD29D" w:rsidR="004E49F8" w:rsidRDefault="004E49F8" w:rsidP="004E49F8">
      <w:pPr>
        <w:rPr>
          <w:ins w:id="889" w:author="zhou zhengzi" w:date="2019-12-30T16:10:00Z"/>
        </w:rPr>
      </w:pPr>
      <w:r>
        <w:t xml:space="preserve">For example, from about </w:t>
      </w:r>
      <w:ins w:id="890" w:author="zhou zhengzi" w:date="2019-12-30T15:50:00Z">
        <w:r w:rsidR="00DA642D">
          <w:t>1.8 milli</w:t>
        </w:r>
      </w:ins>
      <w:ins w:id="891" w:author="zhou zhengzi" w:date="2019-12-30T15:51:00Z">
        <w:r w:rsidR="00DA642D">
          <w:t xml:space="preserve">on </w:t>
        </w:r>
      </w:ins>
      <w:del w:id="892" w:author="zhou zhengzi" w:date="2019-12-30T15:51:00Z">
        <w:r w:rsidDel="00DA642D">
          <w:delText>1800000</w:delText>
        </w:r>
      </w:del>
      <w:r>
        <w:t xml:space="preserve">years ago, to around </w:t>
      </w:r>
      <w:ins w:id="893" w:author="zhou zhengzi" w:date="2019-12-30T15:51:00Z">
        <w:r w:rsidR="00DA642D">
          <w:t>11</w:t>
        </w:r>
      </w:ins>
      <w:del w:id="894" w:author="zhou zhengzi" w:date="2019-12-30T15:51:00Z">
        <w:r w:rsidDel="00DA642D">
          <w:delText>2</w:delText>
        </w:r>
      </w:del>
      <w:r>
        <w:t xml:space="preserve">000 years ago, was the </w:t>
      </w:r>
      <w:del w:id="895" w:author="zhou zhengzi" w:date="2019-12-30T15:51:00Z">
        <w:r w:rsidDel="00DA642D">
          <w:delText>eplastic</w:delText>
        </w:r>
      </w:del>
      <w:ins w:id="896" w:author="zhou zhengzi" w:date="2019-12-30T15:51:00Z">
        <w:r w:rsidR="00DA642D">
          <w:t xml:space="preserve"> Pleistocene</w:t>
        </w:r>
      </w:ins>
      <w:ins w:id="897" w:author="zhou zhengzi" w:date="2019-12-30T15:52:00Z">
        <w:r w:rsidR="00DA642D">
          <w:t xml:space="preserve"> </w:t>
        </w:r>
        <w:r w:rsidR="00DA642D">
          <w:rPr>
            <w:rFonts w:hint="eastAsia"/>
          </w:rPr>
          <w:t>更新世</w:t>
        </w:r>
      </w:ins>
      <w:r>
        <w:t xml:space="preserve"> epoch.</w:t>
      </w:r>
    </w:p>
    <w:p w14:paraId="7A05A9AC" w14:textId="4182F1AF" w:rsidR="00575D98" w:rsidRDefault="00575D98" w:rsidP="004E49F8">
      <w:pPr>
        <w:rPr>
          <w:ins w:id="898" w:author="zhou zhengzi" w:date="2019-12-30T16:10:00Z"/>
        </w:rPr>
      </w:pPr>
    </w:p>
    <w:p w14:paraId="3A0C4171" w14:textId="77777777" w:rsidR="00575D98" w:rsidRDefault="00575D98" w:rsidP="00575D98">
      <w:pPr>
        <w:rPr>
          <w:ins w:id="899" w:author="zhou zhengzi" w:date="2019-12-30T16:10:00Z"/>
        </w:rPr>
      </w:pPr>
      <w:ins w:id="900" w:author="zhou zhengzi" w:date="2019-12-30T16:10:00Z">
        <w:r w:rsidRPr="00575D98">
          <w:t xml:space="preserve">Researchers study sediment </w:t>
        </w:r>
        <w:proofErr w:type="gramStart"/>
        <w:r w:rsidRPr="00575D98">
          <w:t>in order to</w:t>
        </w:r>
        <w:proofErr w:type="gramEnd"/>
        <w:r w:rsidRPr="00575D98">
          <w:t xml:space="preserve"> learn about the characteristics of past geologic epochs. What does the professor say that sediment reveals about a </w:t>
        </w:r>
        <w:proofErr w:type="gramStart"/>
        <w:r w:rsidRPr="00575D98">
          <w:t>particular epoch</w:t>
        </w:r>
        <w:proofErr w:type="gramEnd"/>
        <w:r w:rsidRPr="00575D98">
          <w:t>?</w:t>
        </w:r>
      </w:ins>
    </w:p>
    <w:p w14:paraId="577EA522" w14:textId="33E9F0A4" w:rsidR="00575D98" w:rsidRDefault="00575D98" w:rsidP="004E49F8">
      <w:pPr>
        <w:rPr>
          <w:ins w:id="901" w:author="zhou zhengzi" w:date="2019-12-30T16:11:00Z"/>
        </w:rPr>
      </w:pPr>
      <w:ins w:id="902" w:author="zhou zhengzi" w:date="2019-12-30T16:11:00Z">
        <w:r w:rsidRPr="00575D98">
          <w:t>The climate on Earth when the sediment formed</w:t>
        </w:r>
      </w:ins>
    </w:p>
    <w:p w14:paraId="0C832FBE" w14:textId="77777777" w:rsidR="00575D98" w:rsidRPr="00575D98" w:rsidRDefault="00575D98" w:rsidP="00575D98">
      <w:pPr>
        <w:rPr>
          <w:ins w:id="903" w:author="zhou zhengzi" w:date="2019-12-30T16:11:00Z"/>
        </w:rPr>
      </w:pPr>
      <w:ins w:id="904" w:author="zhou zhengzi" w:date="2019-12-30T16:11:00Z">
        <w:r w:rsidRPr="00575D98">
          <w:t>The organisms that lived when the sediment formed</w:t>
        </w:r>
      </w:ins>
    </w:p>
    <w:p w14:paraId="30C19C5F" w14:textId="77777777" w:rsidR="00575D98" w:rsidRPr="00575D98" w:rsidRDefault="00575D98" w:rsidP="004E49F8">
      <w:pPr>
        <w:rPr>
          <w:rFonts w:hint="eastAsia"/>
        </w:rPr>
      </w:pPr>
    </w:p>
    <w:p w14:paraId="123C8436" w14:textId="450F1B91" w:rsidR="004E49F8" w:rsidRDefault="004E49F8" w:rsidP="004E49F8">
      <w:r>
        <w:t xml:space="preserve">The EA was an ice age, during this epoch, sediments was made by the kind of </w:t>
      </w:r>
      <w:r w:rsidRPr="00DA642D">
        <w:rPr>
          <w:highlight w:val="green"/>
          <w:rPrChange w:id="905" w:author="zhou zhengzi" w:date="2019-12-30T15:51:00Z">
            <w:rPr/>
          </w:rPrChange>
        </w:rPr>
        <w:t>erosion</w:t>
      </w:r>
      <w:r>
        <w:t xml:space="preserve"> and weathering that happens when the climates is colder.</w:t>
      </w:r>
    </w:p>
    <w:p w14:paraId="7C0022D0" w14:textId="02676D49" w:rsidR="004E49F8" w:rsidRDefault="004E49F8" w:rsidP="004E49F8">
      <w:pPr>
        <w:rPr>
          <w:ins w:id="906" w:author="zhou zhengzi" w:date="2019-12-30T16:09:00Z"/>
        </w:rPr>
      </w:pPr>
      <w:r>
        <w:rPr>
          <w:rFonts w:hint="eastAsia"/>
        </w:rPr>
        <w:t>A</w:t>
      </w:r>
      <w:r>
        <w:t xml:space="preserve">nd part of these sediments are fossils of plants and animals that lived </w:t>
      </w:r>
      <w:ins w:id="907" w:author="zhou zhengzi" w:date="2019-12-30T15:52:00Z">
        <w:r w:rsidR="00DA642D">
          <w:t xml:space="preserve">at </w:t>
        </w:r>
      </w:ins>
      <w:r>
        <w:t>that time.</w:t>
      </w:r>
    </w:p>
    <w:p w14:paraId="54D82864" w14:textId="77777777" w:rsidR="00575D98" w:rsidRDefault="00575D98" w:rsidP="004E49F8">
      <w:pPr>
        <w:rPr>
          <w:rFonts w:hint="eastAsia"/>
        </w:rPr>
      </w:pPr>
    </w:p>
    <w:p w14:paraId="0E1BDEEC" w14:textId="5FB0DC63" w:rsidR="004E49F8" w:rsidDel="00575D98" w:rsidRDefault="004E49F8" w:rsidP="004E49F8">
      <w:pPr>
        <w:rPr>
          <w:del w:id="908" w:author="zhou zhengzi" w:date="2019-12-30T16:10:00Z"/>
        </w:rPr>
      </w:pPr>
    </w:p>
    <w:p w14:paraId="5AE6D769" w14:textId="27FA2237" w:rsidR="004E49F8" w:rsidRDefault="004E49F8" w:rsidP="004E49F8">
      <w:r>
        <w:t xml:space="preserve">The </w:t>
      </w:r>
      <w:del w:id="909" w:author="zhou zhengzi" w:date="2019-12-30T15:52:00Z">
        <w:r w:rsidDel="00DA642D">
          <w:delText>holy seen</w:delText>
        </w:r>
      </w:del>
      <w:ins w:id="910" w:author="zhou zhengzi" w:date="2019-12-30T15:52:00Z">
        <w:r w:rsidR="00DA642D">
          <w:t xml:space="preserve"> </w:t>
        </w:r>
        <w:r w:rsidR="00A6791C">
          <w:rPr>
            <w:rFonts w:hint="eastAsia"/>
          </w:rPr>
          <w:t>H</w:t>
        </w:r>
        <w:r w:rsidR="00DA642D">
          <w:t>olocene</w:t>
        </w:r>
        <w:r w:rsidR="00A6791C">
          <w:t xml:space="preserve"> </w:t>
        </w:r>
        <w:r w:rsidR="00A6791C">
          <w:rPr>
            <w:rFonts w:hint="eastAsia"/>
          </w:rPr>
          <w:t>全新世</w:t>
        </w:r>
      </w:ins>
      <w:r>
        <w:t xml:space="preserve"> epoch followed, the EA, when the earth climate warmed up, around 11000 years ago, the HLS epoch is characterized by different sedi</w:t>
      </w:r>
      <w:del w:id="911" w:author="zhou zhengzi" w:date="2019-12-30T15:53:00Z">
        <w:r w:rsidDel="00A6791C">
          <w:delText>e</w:delText>
        </w:r>
      </w:del>
      <w:r>
        <w:t xml:space="preserve">ments, once </w:t>
      </w:r>
      <w:ins w:id="912" w:author="zhou zhengzi" w:date="2019-12-30T15:53:00Z">
        <w:r w:rsidR="00A6791C">
          <w:rPr>
            <w:rFonts w:hint="eastAsia"/>
          </w:rPr>
          <w:t>that</w:t>
        </w:r>
        <w:r w:rsidR="00A6791C">
          <w:t xml:space="preserve"> </w:t>
        </w:r>
      </w:ins>
      <w:r>
        <w:t xml:space="preserve">formed </w:t>
      </w:r>
      <w:ins w:id="913" w:author="zhou zhengzi" w:date="2019-12-30T15:53:00Z">
        <w:r w:rsidR="00A6791C">
          <w:t xml:space="preserve">when </w:t>
        </w:r>
      </w:ins>
      <w:r>
        <w:t>the climate</w:t>
      </w:r>
      <w:ins w:id="914" w:author="zhou zhengzi" w:date="2019-12-30T15:53:00Z">
        <w:r w:rsidR="00A6791C">
          <w:t xml:space="preserve"> is</w:t>
        </w:r>
      </w:ins>
      <w:r>
        <w:t xml:space="preserve"> warmer.</w:t>
      </w:r>
    </w:p>
    <w:p w14:paraId="2F37F81C" w14:textId="77777777" w:rsidR="00A6791C" w:rsidRDefault="004E49F8" w:rsidP="004E49F8">
      <w:pPr>
        <w:rPr>
          <w:ins w:id="915" w:author="zhou zhengzi" w:date="2019-12-30T15:53:00Z"/>
        </w:rPr>
      </w:pPr>
      <w:r>
        <w:t>Because the climate changed, the types of plants and anima</w:t>
      </w:r>
      <w:del w:id="916" w:author="zhou zhengzi" w:date="2019-12-30T15:53:00Z">
        <w:r w:rsidDel="00A6791C">
          <w:delText>i</w:delText>
        </w:r>
      </w:del>
      <w:r>
        <w:t xml:space="preserve">ls changed also, </w:t>
      </w:r>
    </w:p>
    <w:p w14:paraId="3F1DA4EC" w14:textId="5C24EA18" w:rsidR="004E49F8" w:rsidRDefault="004E49F8" w:rsidP="004E49F8">
      <w:r>
        <w:rPr>
          <w:rFonts w:hint="eastAsia"/>
        </w:rPr>
        <w:t>HLS</w:t>
      </w:r>
      <w:r>
        <w:t xml:space="preserve"> sediments contain</w:t>
      </w:r>
      <w:ins w:id="917" w:author="zhou zhengzi" w:date="2019-12-30T15:54:00Z">
        <w:r w:rsidR="00A6791C">
          <w:t xml:space="preserve"> remnants</w:t>
        </w:r>
      </w:ins>
      <w:r>
        <w:t xml:space="preserve"> ruminates more recent plants and animals, so it is pretty easy to different</w:t>
      </w:r>
      <w:ins w:id="918" w:author="zhou zhengzi" w:date="2019-12-30T15:54:00Z">
        <w:r w:rsidR="00A6791C">
          <w:t>iate</w:t>
        </w:r>
      </w:ins>
      <w:r>
        <w:t xml:space="preserve"> </w:t>
      </w:r>
      <w:del w:id="919" w:author="zhou zhengzi" w:date="2019-12-30T15:54:00Z">
        <w:r w:rsidR="00E334FC" w:rsidDel="00A6791C">
          <w:delText>eso</w:delText>
        </w:r>
      </w:del>
      <w:r w:rsidR="00E334FC">
        <w:t xml:space="preserve"> geologica</w:t>
      </w:r>
      <w:ins w:id="920" w:author="zhou zhengzi" w:date="2019-12-30T15:54:00Z">
        <w:r w:rsidR="00A6791C">
          <w:t>l</w:t>
        </w:r>
      </w:ins>
      <w:r w:rsidR="00E334FC">
        <w:t xml:space="preserve">ly between </w:t>
      </w:r>
      <w:proofErr w:type="gramStart"/>
      <w:r w:rsidR="00E334FC">
        <w:t>this two epochs</w:t>
      </w:r>
      <w:proofErr w:type="gramEnd"/>
      <w:r w:rsidR="00E334FC">
        <w:t>.</w:t>
      </w:r>
    </w:p>
    <w:p w14:paraId="3ACA6E41" w14:textId="31F0F1E0" w:rsidR="00E334FC" w:rsidRPr="00A6791C" w:rsidRDefault="00E334FC" w:rsidP="004E49F8"/>
    <w:p w14:paraId="037BE0EA" w14:textId="435C4923" w:rsidR="00E334FC" w:rsidRDefault="00E334FC" w:rsidP="004E49F8">
      <w:r>
        <w:rPr>
          <w:rFonts w:hint="eastAsia"/>
        </w:rPr>
        <w:t>N</w:t>
      </w:r>
      <w:r>
        <w:t xml:space="preserve">ow there is growing evidence that the presence of humans has </w:t>
      </w:r>
      <w:del w:id="921" w:author="zhou zhengzi" w:date="2019-12-30T15:55:00Z">
        <w:r w:rsidDel="00A6791C">
          <w:delText>auto</w:delText>
        </w:r>
      </w:del>
      <w:ins w:id="922" w:author="zhou zhengzi" w:date="2019-12-30T15:55:00Z">
        <w:r w:rsidR="00A6791C">
          <w:t>altered</w:t>
        </w:r>
      </w:ins>
      <w:r>
        <w:t xml:space="preserve"> the</w:t>
      </w:r>
      <w:del w:id="923" w:author="zhou zhengzi" w:date="2019-12-30T15:55:00Z">
        <w:r w:rsidDel="00A6791C">
          <w:delText>ir</w:delText>
        </w:r>
      </w:del>
      <w:ins w:id="924" w:author="zhou zhengzi" w:date="2019-12-30T15:55:00Z">
        <w:r w:rsidR="00A6791C">
          <w:t xml:space="preserve"> Earth</w:t>
        </w:r>
      </w:ins>
      <w:r>
        <w:t xml:space="preserve"> so much, that a new epoch of geological history has </w:t>
      </w:r>
      <w:proofErr w:type="spellStart"/>
      <w:r>
        <w:t>began</w:t>
      </w:r>
      <w:proofErr w:type="spellEnd"/>
      <w:r>
        <w:t>, the A</w:t>
      </w:r>
      <w:ins w:id="925" w:author="zhou zhengzi" w:date="2019-12-30T15:55:00Z">
        <w:r w:rsidR="00A6791C">
          <w:t>nthrop</w:t>
        </w:r>
      </w:ins>
      <w:ins w:id="926" w:author="zhou zhengzi" w:date="2019-12-30T15:56:00Z">
        <w:r w:rsidR="00A6791C">
          <w:t xml:space="preserve">ocene </w:t>
        </w:r>
        <w:r w:rsidR="00A6791C">
          <w:rPr>
            <w:rFonts w:hint="eastAsia"/>
          </w:rPr>
          <w:t>人类</w:t>
        </w:r>
        <w:proofErr w:type="gramStart"/>
        <w:r w:rsidR="00A6791C">
          <w:rPr>
            <w:rFonts w:hint="eastAsia"/>
          </w:rPr>
          <w:t>世</w:t>
        </w:r>
      </w:ins>
      <w:proofErr w:type="gramEnd"/>
      <w:r>
        <w:t xml:space="preserve"> epoch, a new human influenced epoch.</w:t>
      </w:r>
    </w:p>
    <w:p w14:paraId="298521DE" w14:textId="42CE2EA6" w:rsidR="00E334FC" w:rsidRDefault="00E334FC" w:rsidP="004E49F8">
      <w:pPr>
        <w:rPr>
          <w:ins w:id="927" w:author="zhou zhengzi" w:date="2019-12-30T16:12:00Z"/>
        </w:rPr>
      </w:pPr>
    </w:p>
    <w:p w14:paraId="7AE06D25" w14:textId="63BFE4E6" w:rsidR="00575D98" w:rsidRDefault="00575D98" w:rsidP="004E49F8">
      <w:pPr>
        <w:rPr>
          <w:ins w:id="928" w:author="zhou zhengzi" w:date="2019-12-30T16:12:00Z"/>
        </w:rPr>
      </w:pPr>
    </w:p>
    <w:p w14:paraId="53BD33EE" w14:textId="77777777" w:rsidR="00575D98" w:rsidRDefault="00575D98" w:rsidP="004E49F8">
      <w:pPr>
        <w:rPr>
          <w:ins w:id="929" w:author="zhou zhengzi" w:date="2019-12-30T16:12:00Z"/>
          <w:rFonts w:hint="eastAsia"/>
        </w:rPr>
      </w:pPr>
    </w:p>
    <w:p w14:paraId="32F0B5B6" w14:textId="4063D391" w:rsidR="00575D98" w:rsidRDefault="00575D98" w:rsidP="004E49F8">
      <w:pPr>
        <w:rPr>
          <w:ins w:id="930" w:author="zhou zhengzi" w:date="2019-12-30T16:12:00Z"/>
        </w:rPr>
      </w:pPr>
      <w:ins w:id="931" w:author="zhou zhengzi" w:date="2019-12-30T16:12:00Z">
        <w:r w:rsidRPr="00575D98">
          <w:t>According to the professor, what is the significance of the year 1800 C.E.?</w:t>
        </w:r>
      </w:ins>
    </w:p>
    <w:p w14:paraId="50B83ED0" w14:textId="3236172E" w:rsidR="00575D98" w:rsidRDefault="00575D98" w:rsidP="004E49F8">
      <w:pPr>
        <w:rPr>
          <w:ins w:id="932" w:author="zhou zhengzi" w:date="2019-12-30T16:12:00Z"/>
        </w:rPr>
      </w:pPr>
      <w:ins w:id="933" w:author="zhou zhengzi" w:date="2019-12-30T16:12:00Z">
        <w:r w:rsidRPr="00575D98">
          <w:t>The human population reached 1 billion.</w:t>
        </w:r>
      </w:ins>
    </w:p>
    <w:p w14:paraId="60241A13" w14:textId="44941B5F" w:rsidR="00575D98" w:rsidRDefault="00575D98" w:rsidP="004E49F8">
      <w:pPr>
        <w:rPr>
          <w:ins w:id="934" w:author="zhou zhengzi" w:date="2019-12-30T16:16:00Z"/>
        </w:rPr>
      </w:pPr>
      <w:ins w:id="935" w:author="zhou zhengzi" w:date="2019-12-30T16:12:00Z">
        <w:r w:rsidRPr="00575D98">
          <w:t>Industrialization began to influence Earth’s environment.</w:t>
        </w:r>
      </w:ins>
    </w:p>
    <w:p w14:paraId="00EAD6BE" w14:textId="77777777" w:rsidR="003E6274" w:rsidRDefault="003E6274" w:rsidP="004E49F8">
      <w:pPr>
        <w:rPr>
          <w:ins w:id="936" w:author="zhou zhengzi" w:date="2019-12-30T16:12:00Z"/>
          <w:rFonts w:hint="eastAsia"/>
        </w:rPr>
      </w:pPr>
    </w:p>
    <w:p w14:paraId="2D521F8B" w14:textId="6D4D134A" w:rsidR="00F52842" w:rsidRDefault="00C11CA8" w:rsidP="004E49F8">
      <w:pPr>
        <w:rPr>
          <w:ins w:id="937" w:author="zhou zhengzi" w:date="2019-12-30T16:16:00Z"/>
        </w:rPr>
      </w:pPr>
      <w:ins w:id="938" w:author="zhou zhengzi" w:date="2019-12-30T16:16:00Z">
        <w:r w:rsidRPr="00C11CA8">
          <w:t>Common Era</w:t>
        </w:r>
        <w:r>
          <w:t xml:space="preserve"> </w:t>
        </w:r>
        <w:r>
          <w:rPr>
            <w:rFonts w:hint="eastAsia"/>
          </w:rPr>
          <w:t>公元</w:t>
        </w:r>
      </w:ins>
    </w:p>
    <w:p w14:paraId="40E9FA7D" w14:textId="77777777" w:rsidR="003E6274" w:rsidRDefault="003E6274" w:rsidP="004E49F8">
      <w:pPr>
        <w:rPr>
          <w:rFonts w:hint="eastAsia"/>
        </w:rPr>
      </w:pPr>
    </w:p>
    <w:p w14:paraId="63E821E6" w14:textId="1BB95BFF" w:rsidR="00E334FC" w:rsidRDefault="00E334FC" w:rsidP="004E49F8">
      <w:r>
        <w:t xml:space="preserve">This idea that we have entered a new </w:t>
      </w:r>
      <w:r>
        <w:rPr>
          <w:rFonts w:hint="eastAsia"/>
        </w:rPr>
        <w:t>A</w:t>
      </w:r>
      <w:r>
        <w:t xml:space="preserve"> </w:t>
      </w:r>
      <w:r>
        <w:rPr>
          <w:rFonts w:hint="eastAsia"/>
        </w:rPr>
        <w:t>epoch</w:t>
      </w:r>
      <w:r>
        <w:t xml:space="preserve"> </w:t>
      </w:r>
      <w:r>
        <w:rPr>
          <w:rFonts w:hint="eastAsia"/>
        </w:rPr>
        <w:t>wa</w:t>
      </w:r>
      <w:r>
        <w:t>s first purposed in 2002.</w:t>
      </w:r>
    </w:p>
    <w:p w14:paraId="310B17E9" w14:textId="394C8809" w:rsidR="00E334FC" w:rsidRDefault="00E334FC" w:rsidP="004E49F8">
      <w:r>
        <w:t>The ideas that around 180</w:t>
      </w:r>
      <w:del w:id="939" w:author="zhou zhengzi" w:date="2019-12-30T15:56:00Z">
        <w:r w:rsidDel="007F4E30">
          <w:delText>0</w:delText>
        </w:r>
      </w:del>
      <w:r>
        <w:t>0 C</w:t>
      </w:r>
      <w:ins w:id="940" w:author="zhou zhengzi" w:date="2019-12-30T15:56:00Z">
        <w:r w:rsidR="007F4E30">
          <w:t>.</w:t>
        </w:r>
      </w:ins>
      <w:r>
        <w:t>E, the human population became large enough for around 1billion people, that</w:t>
      </w:r>
      <w:ins w:id="941" w:author="zhou zhengzi" w:date="2019-12-30T15:57:00Z">
        <w:r w:rsidR="007F4E30">
          <w:t xml:space="preserve"> its</w:t>
        </w:r>
      </w:ins>
      <w:r>
        <w:t xml:space="preserve"> activities stared to </w:t>
      </w:r>
      <w:del w:id="942" w:author="zhou zhengzi" w:date="2019-12-30T15:57:00Z">
        <w:r w:rsidDel="007F4E30">
          <w:delText>autoing</w:delText>
        </w:r>
      </w:del>
      <w:ins w:id="943" w:author="zhou zhengzi" w:date="2019-12-30T15:57:00Z">
        <w:r w:rsidR="007F4E30">
          <w:t>altering</w:t>
        </w:r>
      </w:ins>
      <w:r>
        <w:t xml:space="preserve"> the environment. </w:t>
      </w:r>
    </w:p>
    <w:p w14:paraId="77A287E8" w14:textId="11914401" w:rsidR="00E334FC" w:rsidRDefault="00E334FC" w:rsidP="004E49F8">
      <w:r>
        <w:t xml:space="preserve">This is also the time the industry revolution, </w:t>
      </w:r>
      <w:del w:id="944" w:author="zhou zhengzi" w:date="2019-12-30T15:57:00Z">
        <w:r w:rsidDel="007F4E30">
          <w:delText xml:space="preserve"> </w:delText>
        </w:r>
      </w:del>
      <w:r>
        <w:t xml:space="preserve">which brought tremendous uses of </w:t>
      </w:r>
      <w:del w:id="945" w:author="zhou zhengzi" w:date="2019-12-30T15:57:00Z">
        <w:r w:rsidDel="007F4E30">
          <w:delText>plastic</w:delText>
        </w:r>
      </w:del>
      <w:r>
        <w:t xml:space="preserve"> fossil fuels, such as coa</w:t>
      </w:r>
      <w:ins w:id="946" w:author="zhou zhengzi" w:date="2019-12-30T15:57:00Z">
        <w:r w:rsidR="007F4E30">
          <w:t>l</w:t>
        </w:r>
      </w:ins>
      <w:del w:id="947" w:author="zhou zhengzi" w:date="2019-12-30T15:57:00Z">
        <w:r w:rsidDel="007F4E30">
          <w:delText>t</w:delText>
        </w:r>
      </w:del>
      <w:r>
        <w:t>.</w:t>
      </w:r>
    </w:p>
    <w:p w14:paraId="55C847D0" w14:textId="58CB1551" w:rsidR="00E334FC" w:rsidRDefault="00E334FC" w:rsidP="004E49F8">
      <w:r>
        <w:t>The explo</w:t>
      </w:r>
      <w:del w:id="948" w:author="zhou zhengzi" w:date="2019-12-30T15:57:00Z">
        <w:r w:rsidDel="007F4E30">
          <w:delText>r</w:delText>
        </w:r>
      </w:del>
      <w:ins w:id="949" w:author="zhou zhengzi" w:date="2019-12-30T15:57:00Z">
        <w:r w:rsidR="007F4E30">
          <w:t>i</w:t>
        </w:r>
      </w:ins>
      <w:r>
        <w:t>tation of fossil fuels has brought plan</w:t>
      </w:r>
      <w:ins w:id="950" w:author="zhou zhengzi" w:date="2019-12-30T15:58:00Z">
        <w:r w:rsidR="007F4E30">
          <w:t>e</w:t>
        </w:r>
      </w:ins>
      <w:r>
        <w:t>t</w:t>
      </w:r>
      <w:del w:id="951" w:author="zhou zhengzi" w:date="2019-12-30T15:58:00Z">
        <w:r w:rsidDel="007F4E30">
          <w:delText xml:space="preserve"> </w:delText>
        </w:r>
      </w:del>
      <w:r>
        <w:t xml:space="preserve">wide developments, industrialization, construction, </w:t>
      </w:r>
      <w:del w:id="952" w:author="zhou zhengzi" w:date="2019-12-30T15:58:00Z">
        <w:r w:rsidDel="007F4E30">
          <w:delText>math</w:delText>
        </w:r>
      </w:del>
      <w:ins w:id="953" w:author="zhou zhengzi" w:date="2019-12-30T15:58:00Z">
        <w:r w:rsidR="007F4E30">
          <w:t>mass</w:t>
        </w:r>
      </w:ins>
      <w:r>
        <w:t xml:space="preserve"> transport.</w:t>
      </w:r>
    </w:p>
    <w:p w14:paraId="0627E189" w14:textId="2D074F7F" w:rsidR="00E334FC" w:rsidRDefault="00E334FC" w:rsidP="004E49F8">
      <w:r>
        <w:t>And th</w:t>
      </w:r>
      <w:del w:id="954" w:author="zhou zhengzi" w:date="2019-12-30T15:58:00Z">
        <w:r w:rsidDel="007F4E30">
          <w:delText>i</w:delText>
        </w:r>
      </w:del>
      <w:ins w:id="955" w:author="zhou zhengzi" w:date="2019-12-30T15:58:00Z">
        <w:r w:rsidR="007F4E30">
          <w:t>ese</w:t>
        </w:r>
      </w:ins>
      <w:del w:id="956" w:author="zhou zhengzi" w:date="2019-12-30T15:58:00Z">
        <w:r w:rsidDel="007F4E30">
          <w:delText>s</w:delText>
        </w:r>
      </w:del>
      <w:r>
        <w:t xml:space="preserve"> developments </w:t>
      </w:r>
      <w:del w:id="957" w:author="zhou zhengzi" w:date="2019-12-30T15:58:00Z">
        <w:r w:rsidDel="007F4E30">
          <w:delText>of</w:delText>
        </w:r>
      </w:del>
      <w:ins w:id="958" w:author="zhou zhengzi" w:date="2019-12-30T15:58:00Z">
        <w:r w:rsidR="007F4E30">
          <w:t>have</w:t>
        </w:r>
      </w:ins>
      <w:r>
        <w:t xml:space="preserve"> </w:t>
      </w:r>
      <w:del w:id="959" w:author="zhou zhengzi" w:date="2019-12-30T15:58:00Z">
        <w:r w:rsidDel="007F4E30">
          <w:delText>course</w:delText>
        </w:r>
      </w:del>
      <w:ins w:id="960" w:author="zhou zhengzi" w:date="2019-12-30T15:58:00Z">
        <w:r w:rsidR="007F4E30">
          <w:t xml:space="preserve"> cause</w:t>
        </w:r>
      </w:ins>
      <w:r>
        <w:t xml:space="preserve"> major changes, like additional erosion o</w:t>
      </w:r>
      <w:ins w:id="961" w:author="zhou zhengzi" w:date="2019-12-30T15:58:00Z">
        <w:r w:rsidR="007F4E30">
          <w:t>f</w:t>
        </w:r>
      </w:ins>
      <w:del w:id="962" w:author="zhou zhengzi" w:date="2019-12-30T15:58:00Z">
        <w:r w:rsidDel="007F4E30">
          <w:delText>n</w:delText>
        </w:r>
      </w:del>
      <w:r>
        <w:t xml:space="preserve"> the earth surface in the deforestation, also, things like </w:t>
      </w:r>
      <w:ins w:id="963" w:author="zhou zhengzi" w:date="2019-12-30T15:59:00Z">
        <w:r w:rsidR="007F4E30" w:rsidRPr="007F4E30">
          <w:rPr>
            <w:highlight w:val="green"/>
            <w:rPrChange w:id="964" w:author="zhou zhengzi" w:date="2019-12-30T15:59:00Z">
              <w:rPr/>
            </w:rPrChange>
          </w:rPr>
          <w:t>damming</w:t>
        </w:r>
        <w:r w:rsidR="007F4E30">
          <w:t xml:space="preserve"> </w:t>
        </w:r>
      </w:ins>
      <w:del w:id="965" w:author="zhou zhengzi" w:date="2019-12-30T15:59:00Z">
        <w:r w:rsidDel="007F4E30">
          <w:delText>deem a</w:delText>
        </w:r>
      </w:del>
      <w:ins w:id="966" w:author="zhou zhengzi" w:date="2019-12-30T15:59:00Z">
        <w:r w:rsidR="007F4E30">
          <w:t>of</w:t>
        </w:r>
      </w:ins>
      <w:r>
        <w:t xml:space="preserve"> river, has coursed increasing sediment production, no</w:t>
      </w:r>
      <w:ins w:id="967" w:author="zhou zhengzi" w:date="2019-12-30T15:59:00Z">
        <w:r w:rsidR="007F4E30">
          <w:t>t</w:t>
        </w:r>
      </w:ins>
      <w:r>
        <w:t xml:space="preserve"> to mention the additional of carbon dioxide </w:t>
      </w:r>
      <w:ins w:id="968" w:author="zhou zhengzi" w:date="2019-12-30T15:59:00Z">
        <w:r w:rsidR="007F4E30">
          <w:t xml:space="preserve">and </w:t>
        </w:r>
        <w:r w:rsidR="007F4E30" w:rsidRPr="007F4E30">
          <w:rPr>
            <w:highlight w:val="green"/>
            <w:rPrChange w:id="969" w:author="zhou zhengzi" w:date="2019-12-30T16:00:00Z">
              <w:rPr/>
            </w:rPrChange>
          </w:rPr>
          <w:t>methane</w:t>
        </w:r>
        <w:r w:rsidR="007F4E30">
          <w:t xml:space="preserve"> </w:t>
        </w:r>
      </w:ins>
      <w:r>
        <w:t xml:space="preserve">in </w:t>
      </w:r>
      <w:del w:id="970" w:author="zhou zhengzi" w:date="2019-12-30T15:59:00Z">
        <w:r w:rsidDel="007F4E30">
          <w:delText>marh</w:delText>
        </w:r>
      </w:del>
      <w:del w:id="971" w:author="zhou zhengzi" w:date="2019-12-30T16:00:00Z">
        <w:r w:rsidDel="007F4E30">
          <w:delText>ing</w:delText>
        </w:r>
      </w:del>
      <w:r>
        <w:t xml:space="preserve"> the atmosphere.</w:t>
      </w:r>
    </w:p>
    <w:p w14:paraId="4A514B7B" w14:textId="2F8D23BA" w:rsidR="00E334FC" w:rsidRDefault="00E334FC" w:rsidP="004E49F8">
      <w:proofErr w:type="gramStart"/>
      <w:r>
        <w:rPr>
          <w:rFonts w:hint="eastAsia"/>
        </w:rPr>
        <w:t>A</w:t>
      </w:r>
      <w:r>
        <w:t>lso</w:t>
      </w:r>
      <w:proofErr w:type="gramEnd"/>
      <w:r>
        <w:t xml:space="preserve"> all this change show up in recent sediments, and these sediments are </w:t>
      </w:r>
      <w:proofErr w:type="spellStart"/>
      <w:r>
        <w:t>quiet</w:t>
      </w:r>
      <w:proofErr w:type="spellEnd"/>
      <w:r>
        <w:t xml:space="preserve"> different from </w:t>
      </w:r>
      <w:r w:rsidR="007E775F">
        <w:t>pre</w:t>
      </w:r>
      <w:ins w:id="972" w:author="zhou zhengzi" w:date="2019-12-30T16:00:00Z">
        <w:r w:rsidR="007F4E30">
          <w:t>-</w:t>
        </w:r>
      </w:ins>
      <w:r w:rsidR="007E775F">
        <w:t>year 18</w:t>
      </w:r>
      <w:ins w:id="973" w:author="zhou zhengzi" w:date="2019-12-30T16:00:00Z">
        <w:r w:rsidR="007F4E30">
          <w:t>00</w:t>
        </w:r>
      </w:ins>
      <w:r w:rsidR="007E775F">
        <w:t xml:space="preserve"> sediments layers.</w:t>
      </w:r>
    </w:p>
    <w:p w14:paraId="2529EFB7" w14:textId="1F0145D2" w:rsidR="007E775F" w:rsidRDefault="007E775F" w:rsidP="004E49F8">
      <w:pPr>
        <w:rPr>
          <w:ins w:id="974" w:author="zhou zhengzi" w:date="2019-12-30T16:13:00Z"/>
        </w:rPr>
      </w:pPr>
    </w:p>
    <w:p w14:paraId="0EE05EDC" w14:textId="77777777" w:rsidR="00F52842" w:rsidRPr="007F4E30" w:rsidRDefault="00F52842" w:rsidP="004E49F8">
      <w:pPr>
        <w:rPr>
          <w:rFonts w:hint="eastAsia"/>
        </w:rPr>
      </w:pPr>
    </w:p>
    <w:p w14:paraId="7618477C" w14:textId="68B22706" w:rsidR="007E775F" w:rsidRDefault="007E775F" w:rsidP="004E49F8">
      <w:r>
        <w:rPr>
          <w:rFonts w:hint="eastAsia"/>
        </w:rPr>
        <w:t>I</w:t>
      </w:r>
      <w:r>
        <w:t xml:space="preserve">nterestingly, there are some speculation that human started having a major impact on earth much earlier, about </w:t>
      </w:r>
      <w:del w:id="975" w:author="zhou zhengzi" w:date="2019-12-30T16:01:00Z">
        <w:r w:rsidDel="007F4E30">
          <w:delText>1</w:delText>
        </w:r>
      </w:del>
      <w:r>
        <w:t>8000 years ago, that is when agriculture became wi</w:t>
      </w:r>
      <w:ins w:id="976" w:author="zhou zhengzi" w:date="2019-12-30T16:01:00Z">
        <w:r w:rsidR="007F4E30">
          <w:t>de</w:t>
        </w:r>
      </w:ins>
      <w:del w:id="977" w:author="zhou zhengzi" w:date="2019-12-30T16:01:00Z">
        <w:r w:rsidDel="007F4E30">
          <w:delText xml:space="preserve">ld </w:delText>
        </w:r>
      </w:del>
      <w:r>
        <w:t>spread.</w:t>
      </w:r>
    </w:p>
    <w:p w14:paraId="399DD9CD" w14:textId="3D333423" w:rsidR="007E775F" w:rsidRDefault="007E775F" w:rsidP="004E49F8">
      <w:pPr>
        <w:rPr>
          <w:ins w:id="978" w:author="zhou zhengzi" w:date="2019-12-30T16:13:00Z"/>
        </w:rPr>
      </w:pPr>
      <w:r>
        <w:t xml:space="preserve">Early farmers started </w:t>
      </w:r>
      <w:del w:id="979" w:author="zhou zhengzi" w:date="2019-12-30T16:01:00Z">
        <w:r w:rsidDel="007F4E30">
          <w:delText>to create</w:delText>
        </w:r>
      </w:del>
      <w:ins w:id="980" w:author="zhou zhengzi" w:date="2019-12-30T16:01:00Z">
        <w:r w:rsidR="007F4E30">
          <w:t xml:space="preserve"> clearing</w:t>
        </w:r>
      </w:ins>
      <w:r>
        <w:t xml:space="preserve"> forest and </w:t>
      </w:r>
      <w:ins w:id="981" w:author="zhou zhengzi" w:date="2019-12-30T16:01:00Z">
        <w:r w:rsidR="007F4E30" w:rsidRPr="007F4E30">
          <w:rPr>
            <w:highlight w:val="green"/>
            <w:rPrChange w:id="982" w:author="zhou zhengzi" w:date="2019-12-30T16:01:00Z">
              <w:rPr/>
            </w:rPrChange>
          </w:rPr>
          <w:t>livestock</w:t>
        </w:r>
        <w:r w:rsidR="007F4E30">
          <w:t xml:space="preserve"> </w:t>
        </w:r>
        <w:r w:rsidR="007F4E30">
          <w:rPr>
            <w:rFonts w:hint="eastAsia"/>
          </w:rPr>
          <w:t>牲畜</w:t>
        </w:r>
        <w:r w:rsidR="007F4E30">
          <w:t xml:space="preserve"> </w:t>
        </w:r>
      </w:ins>
      <w:r>
        <w:t>life stock produced a lot of extra</w:t>
      </w:r>
      <w:ins w:id="983" w:author="zhou zhengzi" w:date="2019-12-30T16:01:00Z">
        <w:r w:rsidR="007F4E30">
          <w:t xml:space="preserve"> </w:t>
        </w:r>
      </w:ins>
      <w:ins w:id="984" w:author="zhou zhengzi" w:date="2019-12-30T16:02:00Z">
        <w:r w:rsidR="007F4E30">
          <w:rPr>
            <w:rFonts w:hint="eastAsia"/>
          </w:rPr>
          <w:t>me</w:t>
        </w:r>
        <w:r w:rsidR="007F4E30">
          <w:t xml:space="preserve">thane </w:t>
        </w:r>
      </w:ins>
      <w:del w:id="985" w:author="zhou zhengzi" w:date="2019-12-30T16:02:00Z">
        <w:r w:rsidDel="007F4E30">
          <w:delText>methin</w:delText>
        </w:r>
      </w:del>
      <w:r>
        <w:t>g.</w:t>
      </w:r>
    </w:p>
    <w:p w14:paraId="7063F103" w14:textId="09A915E5" w:rsidR="001F1D14" w:rsidRDefault="001F1D14" w:rsidP="004E49F8">
      <w:pPr>
        <w:rPr>
          <w:rFonts w:hint="eastAsia"/>
        </w:rPr>
      </w:pPr>
      <w:ins w:id="986" w:author="zhou zhengzi" w:date="2019-12-30T16:13:00Z">
        <w:r w:rsidRPr="001F1D14">
          <w:t>What does the professor imply about the spread of agriculture 8,000 years ago</w:t>
        </w:r>
        <w:r>
          <w:t>?</w:t>
        </w:r>
      </w:ins>
    </w:p>
    <w:p w14:paraId="012FF1E7" w14:textId="4B457877" w:rsidR="007E775F" w:rsidRDefault="007E775F" w:rsidP="004E49F8">
      <w:pPr>
        <w:rPr>
          <w:ins w:id="987" w:author="zhou zhengzi" w:date="2019-12-30T16:13:00Z"/>
        </w:rPr>
      </w:pPr>
      <w:r>
        <w:rPr>
          <w:rFonts w:hint="eastAsia"/>
        </w:rPr>
        <w:t>B</w:t>
      </w:r>
      <w:r>
        <w:t>ut I wanted to stress this is just a hypo</w:t>
      </w:r>
      <w:ins w:id="988" w:author="zhou zhengzi" w:date="2019-12-30T16:02:00Z">
        <w:r w:rsidR="007F4E30">
          <w:t>the</w:t>
        </w:r>
      </w:ins>
      <w:r>
        <w:t xml:space="preserve">sis, the idea that early humans could have such a major </w:t>
      </w:r>
      <w:ins w:id="989" w:author="zhou zhengzi" w:date="2019-12-30T16:02:00Z">
        <w:r w:rsidR="007F4E30">
          <w:t>e</w:t>
        </w:r>
      </w:ins>
      <w:del w:id="990" w:author="zhou zhengzi" w:date="2019-12-30T16:02:00Z">
        <w:r w:rsidDel="007F4E30">
          <w:delText>a</w:delText>
        </w:r>
      </w:del>
      <w:r>
        <w:t xml:space="preserve">ffect, well, </w:t>
      </w:r>
      <w:del w:id="991" w:author="zhou zhengzi" w:date="2019-12-30T16:02:00Z">
        <w:r w:rsidDel="007F4E30">
          <w:delText xml:space="preserve"> </w:delText>
        </w:r>
      </w:del>
      <w:r>
        <w:t>I am just not sure we can compare it with industrial</w:t>
      </w:r>
      <w:del w:id="992" w:author="zhou zhengzi" w:date="2019-12-30T16:02:00Z">
        <w:r w:rsidDel="007F4E30">
          <w:delText>ization</w:delText>
        </w:r>
      </w:del>
      <w:ins w:id="993" w:author="zhou zhengzi" w:date="2019-12-30T16:02:00Z">
        <w:r w:rsidR="007F4E30">
          <w:t xml:space="preserve"> age</w:t>
        </w:r>
      </w:ins>
      <w:r>
        <w:t>,</w:t>
      </w:r>
    </w:p>
    <w:p w14:paraId="432B3769" w14:textId="56B5AD8E" w:rsidR="001F1D14" w:rsidRDefault="001F1D14" w:rsidP="004E49F8">
      <w:pPr>
        <w:rPr>
          <w:ins w:id="994" w:author="zhou zhengzi" w:date="2019-12-30T16:13:00Z"/>
        </w:rPr>
      </w:pPr>
    </w:p>
    <w:p w14:paraId="12D0140E" w14:textId="21F69436" w:rsidR="001F1D14" w:rsidRDefault="001F1D14" w:rsidP="004E49F8">
      <w:pPr>
        <w:rPr>
          <w:ins w:id="995" w:author="zhou zhengzi" w:date="2019-12-30T16:13:00Z"/>
          <w:rFonts w:ascii="Arial" w:hAnsi="Arial" w:cs="Arial"/>
          <w:color w:val="333333"/>
          <w:shd w:val="clear" w:color="auto" w:fill="FFFFFF"/>
        </w:rPr>
      </w:pPr>
      <w:ins w:id="996" w:author="zhou zhengzi" w:date="2019-12-30T16:13:00Z">
        <w:r>
          <w:rPr>
            <w:rFonts w:ascii="Arial" w:hAnsi="Arial" w:cs="Arial"/>
            <w:color w:val="333333"/>
            <w:shd w:val="clear" w:color="auto" w:fill="FFFFFF"/>
          </w:rPr>
          <w:t>What does the professor say about future researchers?</w:t>
        </w:r>
      </w:ins>
    </w:p>
    <w:p w14:paraId="0BA0A07B" w14:textId="7AB0D89F" w:rsidR="001F1D14" w:rsidRDefault="001F1D14" w:rsidP="004E49F8">
      <w:pPr>
        <w:rPr>
          <w:rFonts w:hint="eastAsia"/>
        </w:rPr>
      </w:pPr>
      <w:ins w:id="997" w:author="zhou zhengzi" w:date="2019-12-30T16:13:00Z">
        <w:r w:rsidRPr="001F1D14">
          <w:t>They will determine when the Anthropocene epoch began.</w:t>
        </w:r>
      </w:ins>
    </w:p>
    <w:p w14:paraId="2A5257C8" w14:textId="59366765" w:rsidR="007E775F" w:rsidRDefault="007E775F" w:rsidP="004E49F8">
      <w:pPr>
        <w:rPr>
          <w:rFonts w:hint="eastAsia"/>
        </w:rPr>
      </w:pPr>
      <w:r>
        <w:rPr>
          <w:rFonts w:hint="eastAsia"/>
        </w:rPr>
        <w:t>G</w:t>
      </w:r>
      <w:r>
        <w:t>eologist in the far future w</w:t>
      </w:r>
      <w:ins w:id="998" w:author="zhou zhengzi" w:date="2019-12-30T16:03:00Z">
        <w:r w:rsidR="00FC286B">
          <w:t xml:space="preserve">ill </w:t>
        </w:r>
      </w:ins>
      <w:del w:id="999" w:author="zhou zhengzi" w:date="2019-12-30T16:03:00Z">
        <w:r w:rsidDel="00FC286B">
          <w:delText xml:space="preserve">ere </w:delText>
        </w:r>
      </w:del>
      <w:r>
        <w:t xml:space="preserve">be able to exam the settlements being laid down today, whereas right now we can say the yes human impact on the earth is clear, it will be future researchers who will have a better respective and will be able to really draw a line between the </w:t>
      </w:r>
      <w:r>
        <w:rPr>
          <w:rFonts w:hint="eastAsia"/>
        </w:rPr>
        <w:t>HLS</w:t>
      </w:r>
      <w:r>
        <w:t xml:space="preserve"> and </w:t>
      </w:r>
      <w:proofErr w:type="spellStart"/>
      <w:r>
        <w:t>A</w:t>
      </w:r>
      <w:proofErr w:type="spellEnd"/>
      <w:r>
        <w:t xml:space="preserve"> epoch. </w:t>
      </w:r>
    </w:p>
    <w:p w14:paraId="1581B3C8" w14:textId="77777777" w:rsidR="004E49F8" w:rsidRPr="004E49F8" w:rsidRDefault="004E49F8" w:rsidP="004E49F8">
      <w:pPr>
        <w:rPr>
          <w:rFonts w:hint="eastAsia"/>
        </w:rPr>
      </w:pPr>
    </w:p>
    <w:p w14:paraId="0332A283" w14:textId="43657FE9" w:rsidR="009323BA" w:rsidRDefault="009323BA">
      <w:pPr>
        <w:widowControl/>
        <w:jc w:val="left"/>
      </w:pPr>
      <w:r>
        <w:br w:type="page"/>
      </w:r>
    </w:p>
    <w:p w14:paraId="4F4BC6C1" w14:textId="59C115AF" w:rsidR="009B4137" w:rsidRDefault="009B4137" w:rsidP="00320EB6">
      <w:pPr>
        <w:pStyle w:val="1"/>
      </w:pPr>
      <w:r>
        <w:rPr>
          <w:rFonts w:hint="eastAsia"/>
        </w:rPr>
        <w:lastRenderedPageBreak/>
        <w:t>1</w:t>
      </w:r>
      <w:r>
        <w:t>6</w:t>
      </w:r>
      <w:r>
        <w:rPr>
          <w:rFonts w:hint="eastAsia"/>
        </w:rPr>
        <w:t>-</w:t>
      </w:r>
      <w:r>
        <w:t>2</w:t>
      </w:r>
      <w:r w:rsidR="00320EB6">
        <w:t xml:space="preserve"> </w:t>
      </w:r>
      <w:r w:rsidR="00320EB6">
        <w:rPr>
          <w:rFonts w:hint="eastAsia"/>
        </w:rPr>
        <w:t>geo</w:t>
      </w:r>
      <w:r w:rsidR="00320EB6">
        <w:t>logy</w:t>
      </w:r>
    </w:p>
    <w:p w14:paraId="37CFB7C0" w14:textId="35EC38B3" w:rsidR="00320EB6" w:rsidRDefault="00320EB6" w:rsidP="00320EB6">
      <w:r>
        <w:t xml:space="preserve">There are some </w:t>
      </w:r>
      <w:proofErr w:type="gramStart"/>
      <w:r>
        <w:t>pretty interesting</w:t>
      </w:r>
      <w:proofErr w:type="gramEnd"/>
      <w:r>
        <w:t xml:space="preserve"> caves in par</w:t>
      </w:r>
      <w:del w:id="1000" w:author="zhou zhengzi" w:date="2019-12-30T23:47:00Z">
        <w:r w:rsidDel="007618F0">
          <w:delText>k</w:delText>
        </w:r>
      </w:del>
      <w:ins w:id="1001" w:author="zhou zhengzi" w:date="2019-12-30T23:47:00Z">
        <w:r w:rsidR="007618F0">
          <w:t>t</w:t>
        </w:r>
      </w:ins>
      <w:r>
        <w:t xml:space="preserve">s </w:t>
      </w:r>
      <w:ins w:id="1002" w:author="zhou zhengzi" w:date="2019-12-30T23:47:00Z">
        <w:r w:rsidR="007618F0">
          <w:t xml:space="preserve">of </w:t>
        </w:r>
      </w:ins>
      <w:del w:id="1003" w:author="zhou zhengzi" w:date="2019-12-30T23:47:00Z">
        <w:r w:rsidDel="007618F0">
          <w:delText xml:space="preserve">in </w:delText>
        </w:r>
      </w:del>
      <w:r>
        <w:t>the west</w:t>
      </w:r>
      <w:ins w:id="1004" w:author="zhou zhengzi" w:date="2019-12-30T23:47:00Z">
        <w:r w:rsidR="007618F0">
          <w:t>ern</w:t>
        </w:r>
      </w:ins>
      <w:r>
        <w:t xml:space="preserve"> </w:t>
      </w:r>
      <w:del w:id="1005" w:author="zhou zhengzi" w:date="2019-12-30T23:47:00Z">
        <w:r w:rsidDel="007618F0">
          <w:delText xml:space="preserve">of </w:delText>
        </w:r>
      </w:del>
      <w:r>
        <w:t xml:space="preserve">united states, </w:t>
      </w:r>
      <w:ins w:id="1006" w:author="zhou zhengzi" w:date="2019-12-30T23:47:00Z">
        <w:r w:rsidR="007618F0">
          <w:t>e</w:t>
        </w:r>
      </w:ins>
      <w:r>
        <w:t xml:space="preserve">specially in national parks. </w:t>
      </w:r>
    </w:p>
    <w:p w14:paraId="4DE90469" w14:textId="12AD160D" w:rsidR="00320EB6" w:rsidRDefault="00320EB6" w:rsidP="00320EB6">
      <w:r>
        <w:rPr>
          <w:rFonts w:hint="eastAsia"/>
        </w:rPr>
        <w:t>T</w:t>
      </w:r>
      <w:r>
        <w:t>here is one park</w:t>
      </w:r>
      <w:ins w:id="1007" w:author="zhou zhengzi" w:date="2019-12-30T23:49:00Z">
        <w:r w:rsidR="007618F0">
          <w:t xml:space="preserve"> that has</w:t>
        </w:r>
      </w:ins>
      <w:r>
        <w:t xml:space="preserve"> over a hundred caves, including some of the largest one in the world, one of the more interesting one</w:t>
      </w:r>
      <w:del w:id="1008" w:author="zhou zhengzi" w:date="2019-12-30T23:49:00Z">
        <w:r w:rsidDel="007618F0">
          <w:delText>s</w:delText>
        </w:r>
      </w:del>
      <w:r>
        <w:t xml:space="preserve"> is called LC.</w:t>
      </w:r>
      <w:ins w:id="1009" w:author="zhou zhengzi" w:date="2019-12-30T23:49:00Z">
        <w:r w:rsidR="007618F0">
          <w:t xml:space="preserve"> </w:t>
        </w:r>
        <w:proofErr w:type="spellStart"/>
        <w:r w:rsidR="007618F0">
          <w:t>Lechuguilla</w:t>
        </w:r>
        <w:proofErr w:type="spellEnd"/>
        <w:r w:rsidR="007618F0">
          <w:t xml:space="preserve"> cave</w:t>
        </w:r>
      </w:ins>
    </w:p>
    <w:p w14:paraId="2CDC4711" w14:textId="3103DD30" w:rsidR="00320EB6" w:rsidRDefault="00320EB6" w:rsidP="00320EB6"/>
    <w:p w14:paraId="7C493B52" w14:textId="377CD588" w:rsidR="00320EB6" w:rsidRDefault="00320EB6" w:rsidP="00320EB6">
      <w:r>
        <w:rPr>
          <w:rFonts w:hint="eastAsia"/>
        </w:rPr>
        <w:t>L</w:t>
      </w:r>
      <w:r>
        <w:t xml:space="preserve">C has been explored a lot in recent decade, it is a </w:t>
      </w:r>
      <w:proofErr w:type="gramStart"/>
      <w:r>
        <w:t>pretty exciting</w:t>
      </w:r>
      <w:proofErr w:type="gramEnd"/>
      <w:r>
        <w:t xml:space="preserve"> place I think.</w:t>
      </w:r>
    </w:p>
    <w:p w14:paraId="56844D31" w14:textId="474AC9A0" w:rsidR="00320EB6" w:rsidRDefault="00320EB6" w:rsidP="00320EB6">
      <w:r>
        <w:t xml:space="preserve">It was mentioned only </w:t>
      </w:r>
      <w:r w:rsidR="008945FF">
        <w:t xml:space="preserve">briefly </w:t>
      </w:r>
      <w:ins w:id="1010" w:author="zhou zhengzi" w:date="2019-12-30T23:50:00Z">
        <w:r w:rsidR="007618F0">
          <w:t xml:space="preserve">in </w:t>
        </w:r>
      </w:ins>
      <w:del w:id="1011" w:author="zhou zhengzi" w:date="2019-12-30T23:50:00Z">
        <w:r w:rsidR="008945FF" w:rsidDel="007618F0">
          <w:delText>on</w:delText>
        </w:r>
      </w:del>
      <w:r w:rsidR="008945FF">
        <w:t xml:space="preserve"> your book</w:t>
      </w:r>
      <w:ins w:id="1012" w:author="zhou zhengzi" w:date="2019-12-30T23:50:00Z">
        <w:r w:rsidR="007618F0">
          <w:t>s</w:t>
        </w:r>
      </w:ins>
      <w:r w:rsidR="008945FF">
        <w:t xml:space="preserve">, so can anyone remember what it said, </w:t>
      </w:r>
      <w:del w:id="1013" w:author="zhou zhengzi" w:date="2019-12-30T23:50:00Z">
        <w:r w:rsidR="008945FF" w:rsidDel="007618F0">
          <w:delText>e</w:delText>
        </w:r>
      </w:del>
      <w:ins w:id="1014" w:author="zhou zhengzi" w:date="2019-12-30T23:50:00Z">
        <w:r w:rsidR="007618F0">
          <w:t>E</w:t>
        </w:r>
      </w:ins>
      <w:r w:rsidR="008945FF">
        <w:t>llen?</w:t>
      </w:r>
    </w:p>
    <w:p w14:paraId="26DD85EF" w14:textId="4A1FCE9C" w:rsidR="008945FF" w:rsidRDefault="008945FF" w:rsidP="00320EB6">
      <w:r>
        <w:t>It is the deepest limestone cave in the US</w:t>
      </w:r>
    </w:p>
    <w:p w14:paraId="414604D3" w14:textId="6C74667D" w:rsidR="008945FF" w:rsidRDefault="008945FF" w:rsidP="00320EB6">
      <w:r>
        <w:t>That’s right, it is one of the longest and deepest limestone cave</w:t>
      </w:r>
      <w:ins w:id="1015" w:author="zhou zhengzi" w:date="2019-12-30T23:50:00Z">
        <w:r w:rsidR="007618F0">
          <w:t>s</w:t>
        </w:r>
      </w:ins>
      <w:r>
        <w:t xml:space="preserve"> not just in us but in the world. Now what else?</w:t>
      </w:r>
    </w:p>
    <w:p w14:paraId="54EA82B4" w14:textId="7BD9F448" w:rsidR="008945FF" w:rsidRDefault="008945FF" w:rsidP="00320EB6">
      <w:r>
        <w:t xml:space="preserve">It was formed because it </w:t>
      </w:r>
      <w:ins w:id="1016" w:author="zhou zhengzi" w:date="2019-12-30T23:50:00Z">
        <w:r w:rsidR="007618F0">
          <w:t xml:space="preserve">sulfuric </w:t>
        </w:r>
      </w:ins>
      <w:del w:id="1017" w:author="zhou zhengzi" w:date="2019-12-30T23:51:00Z">
        <w:r w:rsidDel="007618F0">
          <w:delText>selfied</w:delText>
        </w:r>
      </w:del>
      <w:r>
        <w:t xml:space="preserve"> acid. Right?</w:t>
      </w:r>
    </w:p>
    <w:p w14:paraId="0AD392D9" w14:textId="3BD820E7" w:rsidR="008945FF" w:rsidRDefault="008945FF" w:rsidP="00320EB6">
      <w:r>
        <w:t xml:space="preserve">That’s it, yep, what happens is you have deep underground </w:t>
      </w:r>
      <w:ins w:id="1018" w:author="zhou zhengzi" w:date="2019-12-30T23:51:00Z">
        <w:r w:rsidR="007618F0">
          <w:t xml:space="preserve">oil </w:t>
        </w:r>
      </w:ins>
      <w:r>
        <w:t>deposits and there are bacteria… here let me draw diagram.</w:t>
      </w:r>
    </w:p>
    <w:p w14:paraId="6846E0AE" w14:textId="13261485" w:rsidR="008945FF" w:rsidRDefault="008945FF" w:rsidP="00320EB6"/>
    <w:p w14:paraId="67BACDF1" w14:textId="71BCF4EF" w:rsidR="008945FF" w:rsidRDefault="008945FF" w:rsidP="00320EB6">
      <w:r>
        <w:t xml:space="preserve">Part of the limestone rock layers </w:t>
      </w:r>
      <w:r w:rsidRPr="00D6564F">
        <w:rPr>
          <w:highlight w:val="green"/>
          <w:rPrChange w:id="1019" w:author="zhou zhengzi" w:date="2019-12-31T00:20:00Z">
            <w:rPr/>
          </w:rPrChange>
        </w:rPr>
        <w:t>permeated</w:t>
      </w:r>
      <w:r>
        <w:t xml:space="preserve"> </w:t>
      </w:r>
      <w:ins w:id="1020" w:author="zhou zhengzi" w:date="2019-12-31T00:20:00Z">
        <w:r w:rsidR="00D6564F">
          <w:rPr>
            <w:rFonts w:hint="eastAsia"/>
          </w:rPr>
          <w:t>渗透</w:t>
        </w:r>
      </w:ins>
      <w:del w:id="1021" w:author="zhou zhengzi" w:date="2019-12-30T23:51:00Z">
        <w:r w:rsidDel="007618F0">
          <w:delText>permitted</w:delText>
        </w:r>
      </w:del>
      <w:r>
        <w:t xml:space="preserve"> by water from blow.</w:t>
      </w:r>
    </w:p>
    <w:p w14:paraId="2787BA00" w14:textId="3B64757C" w:rsidR="008945FF" w:rsidRPr="008945FF" w:rsidRDefault="008945FF" w:rsidP="00320EB6">
      <w:pPr>
        <w:rPr>
          <w:rFonts w:hint="eastAsia"/>
        </w:rPr>
      </w:pPr>
      <w:r>
        <w:t>Those curly lines are supposed to be cracks in the rock. Below the water table and rock is oil.</w:t>
      </w:r>
    </w:p>
    <w:p w14:paraId="6DF14913" w14:textId="51A60D67" w:rsidR="008945FF" w:rsidRDefault="008945FF" w:rsidP="00320EB6">
      <w:r>
        <w:t>Bacteria filled on this oil, and release hydrogen sulfide gas.</w:t>
      </w:r>
    </w:p>
    <w:p w14:paraId="6A5D1AC2" w14:textId="65EBF003" w:rsidR="008945FF" w:rsidRDefault="008945FF" w:rsidP="00320EB6">
      <w:r>
        <w:t>Th</w:t>
      </w:r>
      <w:ins w:id="1022" w:author="zhou zhengzi" w:date="2019-12-30T23:53:00Z">
        <w:r w:rsidR="007618F0">
          <w:t>is</w:t>
        </w:r>
      </w:ins>
      <w:del w:id="1023" w:author="zhou zhengzi" w:date="2019-12-30T23:53:00Z">
        <w:r w:rsidDel="007618F0">
          <w:delText>ese</w:delText>
        </w:r>
      </w:del>
      <w:r>
        <w:t xml:space="preserve"> gas </w:t>
      </w:r>
      <w:proofErr w:type="gramStart"/>
      <w:r>
        <w:t>are</w:t>
      </w:r>
      <w:proofErr w:type="gramEnd"/>
      <w:r>
        <w:t xml:space="preserve"> hydrogen </w:t>
      </w:r>
      <w:del w:id="1024" w:author="zhou zhengzi" w:date="2019-12-30T23:53:00Z">
        <w:r w:rsidDel="007618F0">
          <w:delText>and</w:delText>
        </w:r>
      </w:del>
      <w:r>
        <w:t xml:space="preserve"> sulfide rises up and </w:t>
      </w:r>
      <w:del w:id="1025" w:author="zhou zhengzi" w:date="2019-12-30T23:54:00Z">
        <w:r w:rsidDel="007618F0">
          <w:delText>makes</w:delText>
        </w:r>
      </w:del>
      <w:ins w:id="1026" w:author="zhou zhengzi" w:date="2019-12-30T23:54:00Z">
        <w:r w:rsidR="007618F0">
          <w:t>mixes</w:t>
        </w:r>
      </w:ins>
      <w:r>
        <w:t xml:space="preserve"> with ox</w:t>
      </w:r>
      <w:ins w:id="1027" w:author="zhou zhengzi" w:date="2019-12-30T23:54:00Z">
        <w:r w:rsidR="007618F0">
          <w:t>y</w:t>
        </w:r>
      </w:ins>
      <w:r>
        <w:t>gen in the underground water that s</w:t>
      </w:r>
      <w:del w:id="1028" w:author="zhou zhengzi" w:date="2019-12-30T23:54:00Z">
        <w:r w:rsidDel="007618F0">
          <w:delText>e</w:delText>
        </w:r>
      </w:del>
      <w:ins w:id="1029" w:author="zhou zhengzi" w:date="2019-12-30T23:54:00Z">
        <w:r w:rsidR="007618F0">
          <w:t>i</w:t>
        </w:r>
      </w:ins>
      <w:r>
        <w:t xml:space="preserve">ts in the cracks and </w:t>
      </w:r>
      <w:ins w:id="1030" w:author="zhou zhengzi" w:date="2019-12-30T23:54:00Z">
        <w:r w:rsidR="007618F0">
          <w:t xml:space="preserve">fissures </w:t>
        </w:r>
      </w:ins>
      <w:del w:id="1031" w:author="zhou zhengzi" w:date="2019-12-30T23:54:00Z">
        <w:r w:rsidDel="007618F0">
          <w:delText xml:space="preserve">fishers </w:delText>
        </w:r>
      </w:del>
      <w:r>
        <w:t>in the limestone.</w:t>
      </w:r>
    </w:p>
    <w:p w14:paraId="3B65557D" w14:textId="199F4D7D" w:rsidR="008945FF" w:rsidRDefault="008945FF" w:rsidP="00320EB6">
      <w:r>
        <w:t>And when hydrogen sulfide react</w:t>
      </w:r>
      <w:ins w:id="1032" w:author="zhou zhengzi" w:date="2019-12-30T23:54:00Z">
        <w:r w:rsidR="007618F0">
          <w:t>s</w:t>
        </w:r>
      </w:ins>
      <w:r>
        <w:t xml:space="preserve"> with ox</w:t>
      </w:r>
      <w:ins w:id="1033" w:author="zhou zhengzi" w:date="2019-12-30T23:54:00Z">
        <w:r w:rsidR="007618F0">
          <w:t>y</w:t>
        </w:r>
      </w:ins>
      <w:del w:id="1034" w:author="zhou zhengzi" w:date="2019-12-30T23:54:00Z">
        <w:r w:rsidR="002D6707" w:rsidDel="007618F0">
          <w:delText>dro</w:delText>
        </w:r>
      </w:del>
      <w:r w:rsidR="002D6707">
        <w:t>gen in the water, the result of that is sulfide acid.</w:t>
      </w:r>
    </w:p>
    <w:p w14:paraId="2B71E3ED" w14:textId="22867B95" w:rsidR="002D6707" w:rsidRDefault="002D6707" w:rsidP="00320EB6">
      <w:r>
        <w:rPr>
          <w:rFonts w:hint="eastAsia"/>
        </w:rPr>
        <w:t>O</w:t>
      </w:r>
      <w:r>
        <w:t xml:space="preserve">K, </w:t>
      </w:r>
      <w:ins w:id="1035" w:author="zhou zhengzi" w:date="2019-12-30T23:54:00Z">
        <w:r w:rsidR="007618F0">
          <w:t>sulfuric</w:t>
        </w:r>
      </w:ins>
      <w:ins w:id="1036" w:author="zhou zhengzi" w:date="2019-12-30T23:55:00Z">
        <w:r w:rsidR="007618F0">
          <w:t xml:space="preserve"> </w:t>
        </w:r>
      </w:ins>
      <w:del w:id="1037" w:author="zhou zhengzi" w:date="2019-12-30T23:54:00Z">
        <w:r w:rsidDel="007618F0">
          <w:delText>sulfide</w:delText>
        </w:r>
      </w:del>
      <w:r>
        <w:t xml:space="preserve"> acid eats away of limestone very aggressively, so you get bigger cracks, and then passage ways being form</w:t>
      </w:r>
      <w:ins w:id="1038" w:author="zhou zhengzi" w:date="2019-12-30T23:55:00Z">
        <w:r w:rsidR="007618F0">
          <w:t xml:space="preserve">ed </w:t>
        </w:r>
      </w:ins>
      <w:del w:id="1039" w:author="zhou zhengzi" w:date="2019-12-30T23:55:00Z">
        <w:r w:rsidDel="007618F0">
          <w:delText xml:space="preserve"> </w:delText>
        </w:r>
      </w:del>
      <w:r>
        <w:t xml:space="preserve">along the openings </w:t>
      </w:r>
      <w:del w:id="1040" w:author="zhou zhengzi" w:date="2019-12-30T23:55:00Z">
        <w:r w:rsidDel="007618F0">
          <w:delText>on</w:delText>
        </w:r>
      </w:del>
      <w:ins w:id="1041" w:author="zhou zhengzi" w:date="2019-12-30T23:55:00Z">
        <w:r w:rsidR="007618F0">
          <w:t>in</w:t>
        </w:r>
      </w:ins>
      <w:r>
        <w:t xml:space="preserve"> the rock</w:t>
      </w:r>
      <w:ins w:id="1042" w:author="zhou zhengzi" w:date="2019-12-30T23:55:00Z">
        <w:r w:rsidR="007618F0">
          <w:t>.</w:t>
        </w:r>
      </w:ins>
      <w:del w:id="1043" w:author="zhou zhengzi" w:date="2019-12-30T23:55:00Z">
        <w:r w:rsidDel="007618F0">
          <w:delText>.</w:delText>
        </w:r>
      </w:del>
      <w:r>
        <w:t xml:space="preserve"> And it is all underground.</w:t>
      </w:r>
    </w:p>
    <w:p w14:paraId="4811CAA6" w14:textId="0B646429" w:rsidR="002D6707" w:rsidRDefault="002D6707" w:rsidP="00320EB6">
      <w:r>
        <w:t>Yes</w:t>
      </w:r>
      <w:r>
        <w:rPr>
          <w:rFonts w:hint="eastAsia"/>
        </w:rPr>
        <w:t>，</w:t>
      </w:r>
      <w:proofErr w:type="spellStart"/>
      <w:r>
        <w:t>paul</w:t>
      </w:r>
      <w:proofErr w:type="spellEnd"/>
      <w:r>
        <w:rPr>
          <w:rFonts w:hint="eastAsia"/>
        </w:rPr>
        <w:t>？</w:t>
      </w:r>
    </w:p>
    <w:p w14:paraId="25632E2C" w14:textId="40115EBA" w:rsidR="002D6707" w:rsidRDefault="002D6707" w:rsidP="00320EB6"/>
    <w:p w14:paraId="756BD18B" w14:textId="2994C3CE" w:rsidR="002D6707" w:rsidRDefault="002D6707" w:rsidP="00320EB6">
      <w:r>
        <w:t>S</w:t>
      </w:r>
      <w:r>
        <w:rPr>
          <w:rFonts w:hint="eastAsia"/>
        </w:rPr>
        <w:t>o</w:t>
      </w:r>
      <w:r>
        <w:t xml:space="preserve"> </w:t>
      </w:r>
      <w:ins w:id="1044" w:author="zhou zhengzi" w:date="2019-12-30T23:56:00Z">
        <w:r w:rsidR="007618F0">
          <w:t>that water, it’s not flowing, right? It’s still.</w:t>
        </w:r>
      </w:ins>
      <w:del w:id="1045" w:author="zhou zhengzi" w:date="2019-12-30T23:55:00Z">
        <w:r w:rsidDel="007618F0">
          <w:rPr>
            <w:rFonts w:hint="eastAsia"/>
          </w:rPr>
          <w:delText>it</w:delText>
        </w:r>
        <w:r w:rsidDel="007618F0">
          <w:delText xml:space="preserve"> is waters not flowing right?</w:delText>
        </w:r>
      </w:del>
    </w:p>
    <w:p w14:paraId="6A3642E4" w14:textId="66C955BD" w:rsidR="002D6707" w:rsidRDefault="002D6707" w:rsidP="00320EB6">
      <w:proofErr w:type="gramStart"/>
      <w:r>
        <w:t>Yes</w:t>
      </w:r>
      <w:proofErr w:type="gramEnd"/>
      <w:r>
        <w:t xml:space="preserve"> so there is two kinds of limestone caves, in about 90 percent of them you have water from the surface, streams, water</w:t>
      </w:r>
      <w:del w:id="1046" w:author="zhou zhengzi" w:date="2019-12-30T23:57:00Z">
        <w:r w:rsidDel="007618F0">
          <w:delText xml:space="preserve"> </w:delText>
        </w:r>
      </w:del>
      <w:ins w:id="1047" w:author="zhou zhengzi" w:date="2019-12-30T23:57:00Z">
        <w:r w:rsidR="007618F0">
          <w:t>falls</w:t>
        </w:r>
      </w:ins>
      <w:del w:id="1048" w:author="zhou zhengzi" w:date="2019-12-30T23:57:00Z">
        <w:r w:rsidDel="007618F0">
          <w:delText>flower</w:delText>
        </w:r>
      </w:del>
      <w:r>
        <w:t>, whatever.</w:t>
      </w:r>
    </w:p>
    <w:p w14:paraId="5743F9C3" w14:textId="2032C655" w:rsidR="002D6707" w:rsidRDefault="002D6707" w:rsidP="00320EB6">
      <w:r>
        <w:t xml:space="preserve">Moving water that flows </w:t>
      </w:r>
      <w:proofErr w:type="spellStart"/>
      <w:r>
        <w:t>though</w:t>
      </w:r>
      <w:proofErr w:type="spellEnd"/>
      <w:r>
        <w:t xml:space="preserve"> cracks found</w:t>
      </w:r>
      <w:ins w:id="1049" w:author="zhou zhengzi" w:date="2019-12-30T23:57:00Z">
        <w:r w:rsidR="008B5574">
          <w:t xml:space="preserve"> in </w:t>
        </w:r>
        <w:proofErr w:type="spellStart"/>
        <w:r w:rsidR="008B5574">
          <w:t xml:space="preserve">the </w:t>
        </w:r>
      </w:ins>
      <w:del w:id="1050" w:author="zhou zhengzi" w:date="2019-12-30T23:57:00Z">
        <w:r w:rsidDel="008B5574">
          <w:delText>e</w:delText>
        </w:r>
        <w:proofErr w:type="spellEnd"/>
        <w:r w:rsidDel="008B5574">
          <w:delText xml:space="preserve">d </w:delText>
        </w:r>
      </w:del>
      <w:r>
        <w:t>limestone, it is the moving water itself that wear</w:t>
      </w:r>
      <w:ins w:id="1051" w:author="zhou zhengzi" w:date="2019-12-30T23:57:00Z">
        <w:r w:rsidR="008B5574">
          <w:t>s</w:t>
        </w:r>
      </w:ins>
      <w:del w:id="1052" w:author="zhou zhengzi" w:date="2019-12-30T23:57:00Z">
        <w:r w:rsidDel="008B5574">
          <w:delText xml:space="preserve"> it</w:delText>
        </w:r>
      </w:del>
      <w:ins w:id="1053" w:author="zhou zhengzi" w:date="2019-12-30T23:57:00Z">
        <w:r w:rsidR="008B5574">
          <w:t xml:space="preserve"> </w:t>
        </w:r>
      </w:ins>
      <w:r>
        <w:t xml:space="preserve"> </w:t>
      </w:r>
      <w:ins w:id="1054" w:author="zhou zhengzi" w:date="2019-12-30T23:57:00Z">
        <w:r w:rsidR="008B5574">
          <w:t>a</w:t>
        </w:r>
      </w:ins>
      <w:r>
        <w:t>way a</w:t>
      </w:r>
      <w:del w:id="1055" w:author="zhou zhengzi" w:date="2019-12-30T23:57:00Z">
        <w:r w:rsidDel="008B5574">
          <w:delText>s</w:delText>
        </w:r>
      </w:del>
      <w:ins w:id="1056" w:author="zhou zhengzi" w:date="2019-12-30T23:57:00Z">
        <w:r w:rsidR="008B5574">
          <w:t>t the</w:t>
        </w:r>
      </w:ins>
      <w:r>
        <w:t xml:space="preserve"> rock and make</w:t>
      </w:r>
      <w:ins w:id="1057" w:author="zhou zhengzi" w:date="2019-12-30T23:57:00Z">
        <w:r w:rsidR="008B5574">
          <w:t>s</w:t>
        </w:r>
      </w:ins>
      <w:r>
        <w:t xml:space="preserve"> passage ways.</w:t>
      </w:r>
    </w:p>
    <w:p w14:paraId="51FC605A" w14:textId="5BB46E77" w:rsidR="002D6707" w:rsidRDefault="002D6707" w:rsidP="00320EB6">
      <w:r>
        <w:t xml:space="preserve">Also, in surface water, there is a weak acid, carbonic acid, not </w:t>
      </w:r>
      <w:del w:id="1058" w:author="zhou zhengzi" w:date="2019-12-30T23:58:00Z">
        <w:r w:rsidDel="008B5574">
          <w:delText>so few</w:delText>
        </w:r>
      </w:del>
      <w:ins w:id="1059" w:author="zhou zhengzi" w:date="2019-12-30T23:58:00Z">
        <w:r w:rsidR="008B5574">
          <w:t xml:space="preserve"> sulfuric</w:t>
        </w:r>
      </w:ins>
      <w:r>
        <w:t xml:space="preserve"> </w:t>
      </w:r>
      <w:del w:id="1060" w:author="zhou zhengzi" w:date="2019-12-30T23:58:00Z">
        <w:r w:rsidDel="008B5574">
          <w:delText>of</w:delText>
        </w:r>
      </w:del>
      <w:r>
        <w:t xml:space="preserve"> acid but carbonic acid that help</w:t>
      </w:r>
      <w:ins w:id="1061" w:author="zhou zhengzi" w:date="2019-12-30T23:58:00Z">
        <w:r w:rsidR="008B5574">
          <w:t>s</w:t>
        </w:r>
      </w:ins>
      <w:del w:id="1062" w:author="zhou zhengzi" w:date="2019-12-30T23:58:00Z">
        <w:r w:rsidDel="008B5574">
          <w:delText>ed</w:delText>
        </w:r>
      </w:del>
      <w:r>
        <w:t xml:space="preserve"> dissolve the rock.</w:t>
      </w:r>
    </w:p>
    <w:p w14:paraId="71106601" w14:textId="3E8012C6" w:rsidR="002D6707" w:rsidRDefault="002D6707" w:rsidP="00320EB6"/>
    <w:p w14:paraId="525D0AAC" w14:textId="7C48BF5B" w:rsidR="002D6707" w:rsidRDefault="002D6707" w:rsidP="00320EB6">
      <w:r>
        <w:t xml:space="preserve">With </w:t>
      </w:r>
      <w:del w:id="1063" w:author="zhou zhengzi" w:date="2019-12-30T23:58:00Z">
        <w:r w:rsidDel="008B5574">
          <w:delText>the</w:delText>
        </w:r>
      </w:del>
      <w:ins w:id="1064" w:author="zhou zhengzi" w:date="2019-12-30T23:58:00Z">
        <w:r w:rsidR="008B5574">
          <w:t>a</w:t>
        </w:r>
      </w:ins>
      <w:r>
        <w:t xml:space="preserve"> little help from </w:t>
      </w:r>
      <w:proofErr w:type="gramStart"/>
      <w:r>
        <w:t>these carbonic acid</w:t>
      </w:r>
      <w:proofErr w:type="gramEnd"/>
      <w:r>
        <w:t xml:space="preserve">, moving waters form most </w:t>
      </w:r>
      <w:ins w:id="1065" w:author="zhou zhengzi" w:date="2019-12-31T00:00:00Z">
        <w:r w:rsidR="008B5574">
          <w:t xml:space="preserve">of the </w:t>
        </w:r>
      </w:ins>
      <w:r>
        <w:t>world</w:t>
      </w:r>
      <w:ins w:id="1066" w:author="zhou zhengzi" w:date="2019-12-31T00:00:00Z">
        <w:r w:rsidR="008B5574">
          <w:t>’s</w:t>
        </w:r>
      </w:ins>
      <w:r>
        <w:t xml:space="preserve"> limestone caves.</w:t>
      </w:r>
    </w:p>
    <w:p w14:paraId="70A6F527" w14:textId="1AABE060" w:rsidR="002D6707" w:rsidRDefault="002D6707" w:rsidP="00320EB6"/>
    <w:p w14:paraId="4ECB7CDE" w14:textId="6EA2D79D" w:rsidR="002D6707" w:rsidRDefault="002D6707" w:rsidP="00320EB6">
      <w:r>
        <w:t>When I was researching these for a study few years ago, I visit</w:t>
      </w:r>
      <w:ins w:id="1067" w:author="zhou zhengzi" w:date="2019-12-31T00:00:00Z">
        <w:r w:rsidR="008B5574">
          <w:t>ed</w:t>
        </w:r>
      </w:ins>
      <w:r>
        <w:t xml:space="preserve"> a couple of these typical limestone caves, and there were all very wet, from stream and rivers.</w:t>
      </w:r>
    </w:p>
    <w:p w14:paraId="5F18EFBB" w14:textId="0EBDE12D" w:rsidR="002D6707" w:rsidRPr="008B5574" w:rsidRDefault="002D6707" w:rsidP="00320EB6"/>
    <w:p w14:paraId="257443E1" w14:textId="035A02CF" w:rsidR="002D6707" w:rsidRDefault="002D6707" w:rsidP="00320EB6">
      <w:proofErr w:type="gramStart"/>
      <w:r>
        <w:t>These flowing water</w:t>
      </w:r>
      <w:proofErr w:type="gramEnd"/>
      <w:r>
        <w:t xml:space="preserve"> carved out the caves and the structure inside them, but not LC?</w:t>
      </w:r>
    </w:p>
    <w:p w14:paraId="2F2A80C3" w14:textId="3265B63A" w:rsidR="002D6707" w:rsidRDefault="002D6707" w:rsidP="00320EB6">
      <w:del w:id="1068" w:author="zhou zhengzi" w:date="2019-12-31T00:00:00Z">
        <w:r w:rsidDel="008B5574">
          <w:rPr>
            <w:rFonts w:hint="eastAsia"/>
          </w:rPr>
          <w:lastRenderedPageBreak/>
          <w:delText>R</w:delText>
        </w:r>
        <w:r w:rsidDel="008B5574">
          <w:delText>ight, it is a boom</w:delText>
        </w:r>
      </w:del>
      <w:ins w:id="1069" w:author="zhou zhengzi" w:date="2019-12-31T00:00:00Z">
        <w:r w:rsidR="008B5574">
          <w:t xml:space="preserve">Dry as a </w:t>
        </w:r>
        <w:r w:rsidR="008B5574" w:rsidRPr="008B5574">
          <w:rPr>
            <w:highlight w:val="green"/>
            <w:rPrChange w:id="1070" w:author="zhou zhengzi" w:date="2019-12-31T00:01:00Z">
              <w:rPr/>
            </w:rPrChange>
          </w:rPr>
          <w:t>bone</w:t>
        </w:r>
      </w:ins>
      <w:r>
        <w:t>, well, that might be a</w:t>
      </w:r>
      <w:ins w:id="1071" w:author="zhou zhengzi" w:date="2019-12-31T00:01:00Z">
        <w:r w:rsidR="008B5574">
          <w:t xml:space="preserve"> bit of an </w:t>
        </w:r>
        <w:r w:rsidR="008B5574" w:rsidRPr="008B5574">
          <w:rPr>
            <w:highlight w:val="green"/>
            <w:rPrChange w:id="1072" w:author="zhou zhengzi" w:date="2019-12-31T00:01:00Z">
              <w:rPr/>
            </w:rPrChange>
          </w:rPr>
          <w:t>exaggeration</w:t>
        </w:r>
        <w:r w:rsidR="008B5574">
          <w:t xml:space="preserve"> </w:t>
        </w:r>
      </w:ins>
      <w:del w:id="1073" w:author="zhou zhengzi" w:date="2019-12-31T00:01:00Z">
        <w:r w:rsidDel="008B5574">
          <w:delText>n exception</w:delText>
        </w:r>
      </w:del>
      <w:r>
        <w:t xml:space="preserve">, but it is safe to say that it is </w:t>
      </w:r>
      <w:r w:rsidR="00C47B98">
        <w:t>sulf</w:t>
      </w:r>
      <w:del w:id="1074" w:author="zhou zhengzi" w:date="2019-12-31T00:01:00Z">
        <w:r w:rsidR="00C47B98" w:rsidDel="008B5574">
          <w:delText>i</w:delText>
        </w:r>
      </w:del>
      <w:ins w:id="1075" w:author="zhou zhengzi" w:date="2019-12-31T00:01:00Z">
        <w:r w:rsidR="008B5574">
          <w:t xml:space="preserve">uric </w:t>
        </w:r>
      </w:ins>
      <w:del w:id="1076" w:author="zhou zhengzi" w:date="2019-12-31T00:01:00Z">
        <w:r w:rsidR="00C47B98" w:rsidDel="008B5574">
          <w:delText>de</w:delText>
        </w:r>
      </w:del>
      <w:r w:rsidR="00C47B98">
        <w:t xml:space="preserve"> acid and not moving water that form</w:t>
      </w:r>
      <w:ins w:id="1077" w:author="zhou zhengzi" w:date="2019-12-31T00:01:00Z">
        <w:r w:rsidR="008B5574">
          <w:t>ed</w:t>
        </w:r>
      </w:ins>
      <w:r w:rsidR="00C47B98">
        <w:t xml:space="preserve"> LC, and those few </w:t>
      </w:r>
      <w:del w:id="1078" w:author="zhou zhengzi" w:date="2019-12-31T00:01:00Z">
        <w:r w:rsidR="00C47B98" w:rsidDel="008B5574">
          <w:delText>less</w:delText>
        </w:r>
      </w:del>
      <w:ins w:id="1079" w:author="zhou zhengzi" w:date="2019-12-31T00:01:00Z">
        <w:r w:rsidR="008B5574">
          <w:t>other</w:t>
        </w:r>
      </w:ins>
      <w:r w:rsidR="00C47B98">
        <w:t xml:space="preserve"> one</w:t>
      </w:r>
      <w:ins w:id="1080" w:author="zhou zhengzi" w:date="2019-12-31T00:02:00Z">
        <w:r w:rsidR="008B5574">
          <w:t>s</w:t>
        </w:r>
      </w:ins>
      <w:r w:rsidR="00C47B98">
        <w:t xml:space="preserve"> like it.</w:t>
      </w:r>
    </w:p>
    <w:p w14:paraId="1E8A2B23" w14:textId="20BEFB63" w:rsidR="00C47B98" w:rsidRDefault="00C47B98" w:rsidP="00320EB6">
      <w:r>
        <w:rPr>
          <w:rFonts w:hint="eastAsia"/>
        </w:rPr>
        <w:t>I</w:t>
      </w:r>
      <w:r>
        <w:t xml:space="preserve">n fact, there is no evidence that, flowing water </w:t>
      </w:r>
      <w:ins w:id="1081" w:author="zhou zhengzi" w:date="2019-12-31T00:02:00Z">
        <w:r w:rsidR="008B5574">
          <w:t xml:space="preserve">has </w:t>
        </w:r>
      </w:ins>
      <w:r>
        <w:t xml:space="preserve">ever </w:t>
      </w:r>
      <w:del w:id="1082" w:author="zhou zhengzi" w:date="2019-12-31T00:02:00Z">
        <w:r w:rsidDel="008B5574">
          <w:delText xml:space="preserve">come and </w:delText>
        </w:r>
      </w:del>
      <w:r>
        <w:t xml:space="preserve">gone </w:t>
      </w:r>
      <w:ins w:id="1083" w:author="zhou zhengzi" w:date="2019-12-31T00:02:00Z">
        <w:r w:rsidR="008B5574">
          <w:t xml:space="preserve">in or </w:t>
        </w:r>
      </w:ins>
      <w:r>
        <w:t xml:space="preserve">out of the cave, so it is like a </w:t>
      </w:r>
      <w:r w:rsidRPr="008B5574">
        <w:rPr>
          <w:highlight w:val="green"/>
          <w:rPrChange w:id="1084" w:author="zhou zhengzi" w:date="2019-12-31T00:02:00Z">
            <w:rPr/>
          </w:rPrChange>
        </w:rPr>
        <w:t>ma</w:t>
      </w:r>
      <w:ins w:id="1085" w:author="zhou zhengzi" w:date="2019-12-31T00:02:00Z">
        <w:r w:rsidR="008B5574" w:rsidRPr="008B5574">
          <w:rPr>
            <w:highlight w:val="green"/>
            <w:rPrChange w:id="1086" w:author="zhou zhengzi" w:date="2019-12-31T00:02:00Z">
              <w:rPr/>
            </w:rPrChange>
          </w:rPr>
          <w:t>ze</w:t>
        </w:r>
        <w:r w:rsidR="008B5574">
          <w:t xml:space="preserve"> </w:t>
        </w:r>
      </w:ins>
      <w:del w:id="1087" w:author="zhou zhengzi" w:date="2019-12-31T00:02:00Z">
        <w:r w:rsidDel="008B5574">
          <w:delText>ce</w:delText>
        </w:r>
      </w:del>
      <w:r>
        <w:t>, have passage</w:t>
      </w:r>
      <w:del w:id="1088" w:author="zhou zhengzi" w:date="2019-12-31T00:02:00Z">
        <w:r w:rsidDel="008B5574">
          <w:delText xml:space="preserve"> </w:delText>
        </w:r>
      </w:del>
      <w:r>
        <w:t xml:space="preserve">ways all around, there are </w:t>
      </w:r>
      <w:ins w:id="1089" w:author="zhou zhengzi" w:date="2019-12-31T00:02:00Z">
        <w:r w:rsidR="008B5574">
          <w:t xml:space="preserve">wide </w:t>
        </w:r>
      </w:ins>
      <w:del w:id="1090" w:author="zhou zhengzi" w:date="2019-12-31T00:02:00Z">
        <w:r w:rsidDel="008B5574">
          <w:delText>white</w:delText>
        </w:r>
      </w:del>
      <w:r>
        <w:t xml:space="preserve"> passages narrow ones and all different depth, like underground </w:t>
      </w:r>
      <w:ins w:id="1091" w:author="zhou zhengzi" w:date="2019-12-31T00:03:00Z">
        <w:r w:rsidR="008B5574" w:rsidRPr="008B5574">
          <w:rPr>
            <w:highlight w:val="green"/>
            <w:rPrChange w:id="1092" w:author="zhou zhengzi" w:date="2019-12-31T00:03:00Z">
              <w:rPr/>
            </w:rPrChange>
          </w:rPr>
          <w:t>tunnels</w:t>
        </w:r>
        <w:r w:rsidR="008B5574">
          <w:t xml:space="preserve"> </w:t>
        </w:r>
      </w:ins>
      <w:del w:id="1093" w:author="zhou zhengzi" w:date="2019-12-31T00:03:00Z">
        <w:r w:rsidDel="008B5574">
          <w:delText>tellors</w:delText>
        </w:r>
      </w:del>
      <w:r>
        <w:t xml:space="preserve"> in limestone.</w:t>
      </w:r>
    </w:p>
    <w:p w14:paraId="1F34D473" w14:textId="1509FC5E" w:rsidR="00C47B98" w:rsidRDefault="00C47B98" w:rsidP="00320EB6">
      <w:r>
        <w:t xml:space="preserve">And since they </w:t>
      </w:r>
      <w:ins w:id="1094" w:author="zhou zhengzi" w:date="2019-12-31T00:03:00Z">
        <w:r w:rsidR="008B5574">
          <w:t xml:space="preserve">were </w:t>
        </w:r>
      </w:ins>
      <w:del w:id="1095" w:author="zhou zhengzi" w:date="2019-12-31T00:03:00Z">
        <w:r w:rsidDel="008B5574">
          <w:delText>re</w:delText>
        </w:r>
      </w:del>
      <w:r>
        <w:t xml:space="preserve">created </w:t>
      </w:r>
      <w:del w:id="1096" w:author="zhou zhengzi" w:date="2019-12-31T00:03:00Z">
        <w:r w:rsidDel="008B5574">
          <w:delText>the</w:delText>
        </w:r>
      </w:del>
      <w:r>
        <w:t xml:space="preserve"> underground, and not from flowing surface water, not all these passages ways have </w:t>
      </w:r>
      <w:ins w:id="1097" w:author="zhou zhengzi" w:date="2019-12-31T00:03:00Z">
        <w:r w:rsidR="008B5574">
          <w:t xml:space="preserve">an </w:t>
        </w:r>
      </w:ins>
      <w:r>
        <w:t>opening to the outside world.</w:t>
      </w:r>
    </w:p>
    <w:p w14:paraId="4CDDC703" w14:textId="618C5AD3" w:rsidR="00C47B98" w:rsidRDefault="00C47B98" w:rsidP="00320EB6"/>
    <w:p w14:paraId="1A56C1CC" w14:textId="77777777" w:rsidR="00C47B98" w:rsidRDefault="00C47B98" w:rsidP="00320EB6">
      <w:r>
        <w:t>And there is other evidence that flowing water wasn’t involved in LC.</w:t>
      </w:r>
    </w:p>
    <w:p w14:paraId="1AAC28DA" w14:textId="1852246D" w:rsidR="00C47B98" w:rsidRDefault="00C47B98" w:rsidP="00320EB6">
      <w:r>
        <w:t xml:space="preserve">We have said that sulfide acid dissolves limestone, and from its </w:t>
      </w:r>
      <w:r w:rsidRPr="008B5574">
        <w:rPr>
          <w:highlight w:val="green"/>
          <w:rPrChange w:id="1098" w:author="zhou zhengzi" w:date="2019-12-31T00:04:00Z">
            <w:rPr/>
          </w:rPrChange>
        </w:rPr>
        <w:t>passage</w:t>
      </w:r>
      <w:ins w:id="1099" w:author="zhou zhengzi" w:date="2019-12-31T00:04:00Z">
        <w:r w:rsidR="008B5574" w:rsidRPr="008B5574">
          <w:rPr>
            <w:highlight w:val="green"/>
            <w:rPrChange w:id="1100" w:author="zhou zhengzi" w:date="2019-12-31T00:04:00Z">
              <w:rPr/>
            </w:rPrChange>
          </w:rPr>
          <w:t>ways</w:t>
        </w:r>
        <w:r w:rsidR="008B5574">
          <w:t xml:space="preserve"> </w:t>
        </w:r>
      </w:ins>
      <w:del w:id="1101" w:author="zhou zhengzi" w:date="2019-12-31T00:04:00Z">
        <w:r w:rsidDel="008B5574">
          <w:delText xml:space="preserve"> ways</w:delText>
        </w:r>
      </w:del>
      <w:r>
        <w:t>.</w:t>
      </w:r>
    </w:p>
    <w:p w14:paraId="76E4DC19" w14:textId="77777777" w:rsidR="00C47B98" w:rsidRDefault="00C47B98" w:rsidP="00320EB6">
      <w:r>
        <w:t>What else did sulfide acid do?</w:t>
      </w:r>
    </w:p>
    <w:p w14:paraId="161DBB05" w14:textId="77777777" w:rsidR="00C47B98" w:rsidRDefault="00C47B98" w:rsidP="00320EB6"/>
    <w:p w14:paraId="4D2E4DD8" w14:textId="784DA73F" w:rsidR="00C47B98" w:rsidRDefault="00C47B98" w:rsidP="00320EB6">
      <w:r>
        <w:t xml:space="preserve">These are a chemical </w:t>
      </w:r>
      <w:ins w:id="1102" w:author="zhou zhengzi" w:date="2019-12-31T00:04:00Z">
        <w:r w:rsidR="008B5574">
          <w:t xml:space="preserve">residue </w:t>
        </w:r>
      </w:ins>
      <w:del w:id="1103" w:author="zhou zhengzi" w:date="2019-12-31T00:04:00Z">
        <w:r w:rsidDel="008B5574">
          <w:delText>resido</w:delText>
        </w:r>
      </w:del>
      <w:r>
        <w:t>,</w:t>
      </w:r>
      <w:ins w:id="1104" w:author="zhou zhengzi" w:date="2019-12-31T00:04:00Z">
        <w:r w:rsidR="008B5574">
          <w:t xml:space="preserve"> </w:t>
        </w:r>
        <w:r w:rsidR="008B5574" w:rsidRPr="008B5574">
          <w:rPr>
            <w:highlight w:val="green"/>
            <w:rPrChange w:id="1105" w:author="zhou zhengzi" w:date="2019-12-31T00:05:00Z">
              <w:rPr/>
            </w:rPrChange>
          </w:rPr>
          <w:t>Gypsum</w:t>
        </w:r>
      </w:ins>
      <w:ins w:id="1106" w:author="zhou zhengzi" w:date="2019-12-31T00:05:00Z">
        <w:r w:rsidR="008B5574">
          <w:rPr>
            <w:highlight w:val="green"/>
          </w:rPr>
          <w:t xml:space="preserve"> </w:t>
        </w:r>
        <w:r w:rsidR="008B5574">
          <w:rPr>
            <w:rFonts w:hint="eastAsia"/>
            <w:highlight w:val="green"/>
          </w:rPr>
          <w:t>石膏</w:t>
        </w:r>
      </w:ins>
      <w:del w:id="1107" w:author="zhou zhengzi" w:date="2019-12-31T00:04:00Z">
        <w:r w:rsidDel="008B5574">
          <w:delText xml:space="preserve"> chimpson </w:delText>
        </w:r>
      </w:del>
      <w:ins w:id="1108" w:author="zhou zhengzi" w:date="2019-12-31T00:05:00Z">
        <w:r w:rsidR="008B5574">
          <w:t xml:space="preserve"> </w:t>
        </w:r>
      </w:ins>
      <w:r>
        <w:t>right?</w:t>
      </w:r>
    </w:p>
    <w:p w14:paraId="316C5703" w14:textId="77777777" w:rsidR="00C47B98" w:rsidRDefault="00C47B98" w:rsidP="00320EB6"/>
    <w:p w14:paraId="45425D92" w14:textId="60F31786" w:rsidR="00C47B98" w:rsidRDefault="00C47B98" w:rsidP="00320EB6">
      <w:r>
        <w:t xml:space="preserve">Yep, you will find lots of </w:t>
      </w:r>
      <w:ins w:id="1109" w:author="zhou zhengzi" w:date="2019-12-31T00:05:00Z">
        <w:r w:rsidR="00444363">
          <w:rPr>
            <w:rFonts w:hint="eastAsia"/>
          </w:rPr>
          <w:t>gy</w:t>
        </w:r>
        <w:r w:rsidR="00444363">
          <w:t xml:space="preserve">psum </w:t>
        </w:r>
      </w:ins>
      <w:del w:id="1110" w:author="zhou zhengzi" w:date="2019-12-31T00:05:00Z">
        <w:r w:rsidDel="00444363">
          <w:delText>gimpson</w:delText>
        </w:r>
      </w:del>
      <w:r>
        <w:t xml:space="preserve"> </w:t>
      </w:r>
      <w:ins w:id="1111" w:author="zhou zhengzi" w:date="2019-12-31T00:05:00Z">
        <w:r w:rsidR="00444363">
          <w:t xml:space="preserve">deposited </w:t>
        </w:r>
      </w:ins>
      <w:del w:id="1112" w:author="zhou zhengzi" w:date="2019-12-31T00:05:00Z">
        <w:r w:rsidDel="00444363">
          <w:delText>diposits</w:delText>
        </w:r>
      </w:del>
      <w:r>
        <w:t xml:space="preserve"> in the </w:t>
      </w:r>
      <w:del w:id="1113" w:author="zhou zhengzi" w:date="2019-12-31T00:05:00Z">
        <w:r w:rsidDel="00444363">
          <w:delText>natre ger</w:delText>
        </w:r>
      </w:del>
      <w:ins w:id="1114" w:author="zhou zhengzi" w:date="2019-12-31T00:05:00Z">
        <w:r w:rsidR="00444363">
          <w:t xml:space="preserve"> LC</w:t>
        </w:r>
      </w:ins>
      <w:r>
        <w:t>.</w:t>
      </w:r>
    </w:p>
    <w:p w14:paraId="78B1510E" w14:textId="27029549" w:rsidR="00C47B98" w:rsidRDefault="00C47B98" w:rsidP="00320EB6">
      <w:r>
        <w:t xml:space="preserve">And as we know, </w:t>
      </w:r>
      <w:ins w:id="1115" w:author="zhou zhengzi" w:date="2019-12-31T00:05:00Z">
        <w:r w:rsidR="00444363">
          <w:t>gy</w:t>
        </w:r>
      </w:ins>
      <w:ins w:id="1116" w:author="zhou zhengzi" w:date="2019-12-31T00:06:00Z">
        <w:r w:rsidR="00444363">
          <w:t xml:space="preserve">psum </w:t>
        </w:r>
      </w:ins>
      <w:del w:id="1117" w:author="zhou zhengzi" w:date="2019-12-31T00:06:00Z">
        <w:r w:rsidDel="00444363">
          <w:delText>gimpson</w:delText>
        </w:r>
      </w:del>
      <w:r>
        <w:t xml:space="preserve"> is sol</w:t>
      </w:r>
      <w:ins w:id="1118" w:author="zhou zhengzi" w:date="2019-12-31T00:06:00Z">
        <w:r w:rsidR="00444363">
          <w:t>u</w:t>
        </w:r>
      </w:ins>
      <w:del w:id="1119" w:author="zhou zhengzi" w:date="2019-12-31T00:06:00Z">
        <w:r w:rsidDel="00444363">
          <w:delText>va</w:delText>
        </w:r>
      </w:del>
      <w:r>
        <w:t xml:space="preserve">ble in water, so if there flowing water in the cave, it will </w:t>
      </w:r>
      <w:proofErr w:type="gramStart"/>
      <w:r>
        <w:t>dissolved</w:t>
      </w:r>
      <w:proofErr w:type="gramEnd"/>
      <w:r>
        <w:t xml:space="preserve"> the </w:t>
      </w:r>
      <w:ins w:id="1120" w:author="zhou zhengzi" w:date="2019-12-31T00:06:00Z">
        <w:r w:rsidR="00444363">
          <w:t xml:space="preserve">gypsum </w:t>
        </w:r>
      </w:ins>
      <w:del w:id="1121" w:author="zhou zhengzi" w:date="2019-12-31T00:06:00Z">
        <w:r w:rsidDel="00444363">
          <w:delText>gimpson</w:delText>
        </w:r>
      </w:del>
      <w:r>
        <w:t>.</w:t>
      </w:r>
    </w:p>
    <w:p w14:paraId="6D8B41B9" w14:textId="7FD6FEEE" w:rsidR="00F61A4E" w:rsidRDefault="00C47B98" w:rsidP="00320EB6">
      <w:r>
        <w:t>This was part of what le</w:t>
      </w:r>
      <w:del w:id="1122" w:author="zhou zhengzi" w:date="2019-12-31T00:06:00Z">
        <w:r w:rsidDel="00444363">
          <w:delText>a</w:delText>
        </w:r>
      </w:del>
      <w:r>
        <w:t>d</w:t>
      </w:r>
      <w:del w:id="1123" w:author="zhou zhengzi" w:date="2019-12-31T00:06:00Z">
        <w:r w:rsidDel="00444363">
          <w:delText>s</w:delText>
        </w:r>
      </w:del>
      <w:ins w:id="1124" w:author="zhou zhengzi" w:date="2019-12-31T00:06:00Z">
        <w:r w:rsidR="00444363">
          <w:t xml:space="preserve"> us</w:t>
        </w:r>
      </w:ins>
      <w:r>
        <w:t xml:space="preserve"> to the realization that </w:t>
      </w:r>
      <w:del w:id="1125" w:author="zhou zhengzi" w:date="2019-12-31T00:06:00Z">
        <w:r w:rsidDel="00444363">
          <w:delText>natre ger</w:delText>
        </w:r>
      </w:del>
      <w:ins w:id="1126" w:author="zhou zhengzi" w:date="2019-12-31T00:06:00Z">
        <w:r w:rsidR="00444363">
          <w:t>LC</w:t>
        </w:r>
      </w:ins>
      <w:r>
        <w:t xml:space="preserve"> is that small group of water</w:t>
      </w:r>
      <w:del w:id="1127" w:author="zhou zhengzi" w:date="2019-12-31T00:07:00Z">
        <w:r w:rsidDel="00444363">
          <w:delText xml:space="preserve"> </w:delText>
        </w:r>
      </w:del>
      <w:r>
        <w:t>l</w:t>
      </w:r>
      <w:r w:rsidR="00F61A4E">
        <w:t>ess caves.</w:t>
      </w:r>
    </w:p>
    <w:p w14:paraId="56DEC997" w14:textId="77777777" w:rsidR="00F61A4E" w:rsidRDefault="00F61A4E" w:rsidP="00320EB6">
      <w:bookmarkStart w:id="1128" w:name="_GoBack"/>
      <w:bookmarkEnd w:id="1128"/>
    </w:p>
    <w:p w14:paraId="3174AB0A" w14:textId="2902C92D" w:rsidR="00F61A4E" w:rsidRDefault="00F61A4E" w:rsidP="00320EB6">
      <w:r>
        <w:t xml:space="preserve">And LC is pretty much </w:t>
      </w:r>
      <w:ins w:id="1129" w:author="zhou zhengzi" w:date="2019-12-31T00:07:00Z">
        <w:r w:rsidR="00C33A7F" w:rsidRPr="00C33A7F">
          <w:rPr>
            <w:highlight w:val="green"/>
            <w:rPrChange w:id="1130" w:author="zhou zhengzi" w:date="2019-12-31T00:07:00Z">
              <w:rPr/>
            </w:rPrChange>
          </w:rPr>
          <w:t>dormant</w:t>
        </w:r>
        <w:r w:rsidR="00C33A7F">
          <w:t xml:space="preserve"> </w:t>
        </w:r>
        <w:r w:rsidR="00C33A7F">
          <w:rPr>
            <w:rFonts w:hint="eastAsia"/>
          </w:rPr>
          <w:t>休眠的</w:t>
        </w:r>
      </w:ins>
      <w:del w:id="1131" w:author="zhou zhengzi" w:date="2019-12-31T00:07:00Z">
        <w:r w:rsidDel="00C33A7F">
          <w:delText>adore</w:delText>
        </w:r>
      </w:del>
      <w:r>
        <w:t xml:space="preserve"> now, it is not really forming anymore.</w:t>
      </w:r>
    </w:p>
    <w:p w14:paraId="23464DBB" w14:textId="7F94D406" w:rsidR="00F61A4E" w:rsidRDefault="00F61A4E" w:rsidP="00320EB6">
      <w:r>
        <w:t>But there is other one like it, for example, in Mexico, that are forming, and when cave researchers go</w:t>
      </w:r>
      <w:del w:id="1132" w:author="zhou zhengzi" w:date="2019-12-31T00:07:00Z">
        <w:r w:rsidDel="00C33A7F">
          <w:delText>es</w:delText>
        </w:r>
      </w:del>
      <w:ins w:id="1133" w:author="zhou zhengzi" w:date="2019-12-31T00:07:00Z">
        <w:r w:rsidR="00C33A7F">
          <w:t xml:space="preserve"> </w:t>
        </w:r>
        <w:r w:rsidR="00C33A7F">
          <w:rPr>
            <w:rFonts w:hint="eastAsia"/>
          </w:rPr>
          <w:t>to</w:t>
        </w:r>
      </w:ins>
      <w:r>
        <w:t xml:space="preserve"> explore them. They see</w:t>
      </w:r>
      <w:ins w:id="1134" w:author="zhou zhengzi" w:date="2019-12-31T00:08:00Z">
        <w:r w:rsidR="00C33A7F">
          <w:t xml:space="preserve"> and</w:t>
        </w:r>
      </w:ins>
      <w:del w:id="1135" w:author="zhou zhengzi" w:date="2019-12-31T00:08:00Z">
        <w:r w:rsidDel="00C33A7F">
          <w:delText xml:space="preserve"> hend</w:delText>
        </w:r>
      </w:del>
      <w:r>
        <w:t xml:space="preserve"> smell, sulfide acid, and gases </w:t>
      </w:r>
      <w:ins w:id="1136" w:author="zhou zhengzi" w:date="2019-12-31T00:08:00Z">
        <w:r w:rsidR="00C33A7F">
          <w:t>at work</w:t>
        </w:r>
      </w:ins>
      <w:del w:id="1137" w:author="zhou zhengzi" w:date="2019-12-31T00:08:00Z">
        <w:r w:rsidDel="00C33A7F">
          <w:delText>were</w:delText>
        </w:r>
      </w:del>
      <w:r>
        <w:t>.</w:t>
      </w:r>
    </w:p>
    <w:p w14:paraId="6083D15E" w14:textId="19DEAFF3" w:rsidR="00F61A4E" w:rsidRDefault="00F61A4E" w:rsidP="00320EB6">
      <w:r>
        <w:t xml:space="preserve">Something else, think of </w:t>
      </w:r>
      <w:del w:id="1138" w:author="zhou zhengzi" w:date="2019-12-31T00:08:00Z">
        <w:r w:rsidDel="00C33A7F">
          <w:delText>right legs</w:delText>
        </w:r>
      </w:del>
      <w:ins w:id="1139" w:author="zhou zhengzi" w:date="2019-12-31T00:08:00Z">
        <w:r w:rsidR="00C33A7F">
          <w:t xml:space="preserve"> </w:t>
        </w:r>
        <w:r w:rsidR="00C33A7F" w:rsidRPr="00C33A7F">
          <w:rPr>
            <w:highlight w:val="green"/>
            <w:rPrChange w:id="1140" w:author="zhou zhengzi" w:date="2019-12-31T00:08:00Z">
              <w:rPr/>
            </w:rPrChange>
          </w:rPr>
          <w:t>rotten</w:t>
        </w:r>
        <w:r w:rsidR="00C33A7F">
          <w:t xml:space="preserve"> </w:t>
        </w:r>
        <w:proofErr w:type="spellStart"/>
        <w:r w:rsidR="00C33A7F">
          <w:t>eges</w:t>
        </w:r>
      </w:ins>
      <w:proofErr w:type="spellEnd"/>
      <w:r>
        <w:t>,</w:t>
      </w:r>
    </w:p>
    <w:p w14:paraId="514BC81D" w14:textId="32EFAC30" w:rsidR="00F61A4E" w:rsidRDefault="00F61A4E" w:rsidP="00320EB6">
      <w:r>
        <w:t xml:space="preserve">And </w:t>
      </w:r>
      <w:ins w:id="1141" w:author="zhou zhengzi" w:date="2019-12-31T00:08:00Z">
        <w:r w:rsidR="00C33A7F">
          <w:t xml:space="preserve">it is not just the </w:t>
        </w:r>
      </w:ins>
      <w:del w:id="1142" w:author="zhou zhengzi" w:date="2019-12-31T00:08:00Z">
        <w:r w:rsidDel="00C33A7F">
          <w:delText>such as the</w:delText>
        </w:r>
      </w:del>
      <w:r>
        <w:t xml:space="preserve"> smell, explores even ne</w:t>
      </w:r>
      <w:ins w:id="1143" w:author="zhou zhengzi" w:date="2019-12-31T00:09:00Z">
        <w:r w:rsidR="00C33A7F">
          <w:t>e</w:t>
        </w:r>
      </w:ins>
      <w:del w:id="1144" w:author="zhou zhengzi" w:date="2019-12-31T00:09:00Z">
        <w:r w:rsidDel="00C33A7F">
          <w:delText>a</w:delText>
        </w:r>
      </w:del>
      <w:ins w:id="1145" w:author="zhou zhengzi" w:date="2019-12-31T00:08:00Z">
        <w:r w:rsidR="00C33A7F">
          <w:t>d to</w:t>
        </w:r>
      </w:ins>
      <w:del w:id="1146" w:author="zhou zhengzi" w:date="2019-12-31T00:08:00Z">
        <w:r w:rsidDel="00C33A7F">
          <w:delText>r</w:delText>
        </w:r>
      </w:del>
      <w:r>
        <w:t xml:space="preserve"> </w:t>
      </w:r>
      <w:ins w:id="1147" w:author="zhou zhengzi" w:date="2019-12-31T00:09:00Z">
        <w:r w:rsidR="00C33A7F">
          <w:t xml:space="preserve">wear </w:t>
        </w:r>
      </w:ins>
      <w:del w:id="1148" w:author="zhou zhengzi" w:date="2019-12-31T00:09:00Z">
        <w:r w:rsidDel="00C33A7F">
          <w:delText>where</w:delText>
        </w:r>
      </w:del>
      <w:r>
        <w:t xml:space="preserve"> special </w:t>
      </w:r>
      <w:ins w:id="1149" w:author="zhou zhengzi" w:date="2019-12-31T00:09:00Z">
        <w:r w:rsidR="00C33A7F">
          <w:t xml:space="preserve">masks </w:t>
        </w:r>
      </w:ins>
      <w:del w:id="1150" w:author="zhou zhengzi" w:date="2019-12-31T00:09:00Z">
        <w:r w:rsidDel="00C33A7F">
          <w:delText>mth</w:delText>
        </w:r>
      </w:del>
      <w:r>
        <w:t xml:space="preserve"> to protect themselves</w:t>
      </w:r>
      <w:ins w:id="1151" w:author="zhou zhengzi" w:date="2019-12-31T00:09:00Z">
        <w:r w:rsidR="00C33A7F">
          <w:t xml:space="preserve"> from </w:t>
        </w:r>
      </w:ins>
      <w:del w:id="1152" w:author="zhou zhengzi" w:date="2019-12-31T00:09:00Z">
        <w:r w:rsidDel="00C33A7F">
          <w:delText>, to</w:delText>
        </w:r>
      </w:del>
      <w:r>
        <w:t xml:space="preserve"> gases </w:t>
      </w:r>
      <w:ins w:id="1153" w:author="zhou zhengzi" w:date="2019-12-31T00:09:00Z">
        <w:r w:rsidR="00C33A7F">
          <w:t xml:space="preserve">in </w:t>
        </w:r>
      </w:ins>
      <w:r>
        <w:t>these caves.</w:t>
      </w:r>
    </w:p>
    <w:p w14:paraId="4DE49282" w14:textId="77777777" w:rsidR="00F61A4E" w:rsidRPr="00C33A7F" w:rsidRDefault="00F61A4E" w:rsidP="00320EB6"/>
    <w:p w14:paraId="257ACE37" w14:textId="6664F9C6" w:rsidR="00F61A4E" w:rsidRDefault="00F61A4E" w:rsidP="00320EB6">
      <w:r>
        <w:t>How about these caves looks from</w:t>
      </w:r>
      <w:ins w:id="1154" w:author="zhou zhengzi" w:date="2019-12-31T00:09:00Z">
        <w:r w:rsidR="00C33A7F">
          <w:t xml:space="preserve"> on the</w:t>
        </w:r>
      </w:ins>
      <w:r>
        <w:t xml:space="preserve"> </w:t>
      </w:r>
      <w:proofErr w:type="gramStart"/>
      <w:r>
        <w:t>inside.</w:t>
      </w:r>
      <w:proofErr w:type="gramEnd"/>
    </w:p>
    <w:p w14:paraId="6085319C" w14:textId="6294F673" w:rsidR="00C47B98" w:rsidRPr="008945FF" w:rsidRDefault="00F61A4E" w:rsidP="00320EB6">
      <w:pPr>
        <w:rPr>
          <w:rFonts w:hint="eastAsia"/>
        </w:rPr>
      </w:pPr>
      <w:r>
        <w:t>The formation</w:t>
      </w:r>
      <w:ins w:id="1155" w:author="zhou zhengzi" w:date="2019-12-31T00:09:00Z">
        <w:r w:rsidR="00C33A7F">
          <w:t>s</w:t>
        </w:r>
      </w:ins>
      <w:r>
        <w:t xml:space="preserve"> are really something, there are such </w:t>
      </w:r>
      <w:ins w:id="1156" w:author="zhou zhengzi" w:date="2019-12-31T00:10:00Z">
        <w:r w:rsidR="00C33A7F">
          <w:t xml:space="preserve">a </w:t>
        </w:r>
      </w:ins>
      <w:r>
        <w:t xml:space="preserve">variety </w:t>
      </w:r>
      <w:ins w:id="1157" w:author="zhou zhengzi" w:date="2019-12-31T00:10:00Z">
        <w:r w:rsidR="00C33A7F">
          <w:t xml:space="preserve">there </w:t>
        </w:r>
      </w:ins>
      <w:del w:id="1158" w:author="zhou zhengzi" w:date="2019-12-31T00:10:00Z">
        <w:r w:rsidDel="00C33A7F">
          <w:delText>that</w:delText>
        </w:r>
      </w:del>
      <w:ins w:id="1159" w:author="zhou zhengzi" w:date="2019-12-31T00:10:00Z">
        <w:r w:rsidR="00C33A7F">
          <w:t xml:space="preserve"> like</w:t>
        </w:r>
      </w:ins>
      <w:r>
        <w:t xml:space="preserve"> nothing any</w:t>
      </w:r>
      <w:ins w:id="1160" w:author="zhou zhengzi" w:date="2019-12-31T00:10:00Z">
        <w:r w:rsidR="00C33A7F">
          <w:t>where</w:t>
        </w:r>
      </w:ins>
      <w:r>
        <w:t xml:space="preserve"> else in the world, some of them </w:t>
      </w:r>
      <w:ins w:id="1161" w:author="zhou zhengzi" w:date="2019-12-31T00:10:00Z">
        <w:r w:rsidR="00C33A7F">
          <w:t xml:space="preserve">are elaborate-looking </w:t>
        </w:r>
      </w:ins>
      <w:del w:id="1162" w:author="zhou zhengzi" w:date="2019-12-31T00:10:00Z">
        <w:r w:rsidDel="00C33A7F">
          <w:delText>riball at all</w:delText>
        </w:r>
      </w:del>
      <w:r>
        <w:t>, like decorations, and a lot of them made of g</w:t>
      </w:r>
      <w:ins w:id="1163" w:author="zhou zhengzi" w:date="2019-12-31T00:11:00Z">
        <w:r w:rsidR="00C33A7F">
          <w:t xml:space="preserve">ypsum </w:t>
        </w:r>
      </w:ins>
      <w:del w:id="1164" w:author="zhou zhengzi" w:date="2019-12-31T00:11:00Z">
        <w:r w:rsidDel="00C33A7F">
          <w:delText>empson</w:delText>
        </w:r>
      </w:del>
      <w:r>
        <w:t xml:space="preserve">, and could be </w:t>
      </w:r>
      <w:ins w:id="1165" w:author="zhou zhengzi" w:date="2019-12-31T00:11:00Z">
        <w:r w:rsidR="00C33A7F">
          <w:t xml:space="preserve">up to </w:t>
        </w:r>
      </w:ins>
      <w:r>
        <w:t>20 feet</w:t>
      </w:r>
      <w:del w:id="1166" w:author="zhou zhengzi" w:date="2019-12-31T00:11:00Z">
        <w:r w:rsidDel="00C33A7F">
          <w:delText>s</w:delText>
        </w:r>
      </w:del>
      <w:r>
        <w:t xml:space="preserve"> long, it is </w:t>
      </w:r>
      <w:proofErr w:type="gramStart"/>
      <w:r>
        <w:t>pretty impressive</w:t>
      </w:r>
      <w:proofErr w:type="gramEnd"/>
      <w:r>
        <w:t>.</w:t>
      </w:r>
      <w:r w:rsidR="00C47B98">
        <w:t xml:space="preserve"> </w:t>
      </w:r>
    </w:p>
    <w:sectPr w:rsidR="00C47B98" w:rsidRPr="008945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E8109" w14:textId="77777777" w:rsidR="008612DD" w:rsidRDefault="008612DD" w:rsidP="00266479">
      <w:r>
        <w:separator/>
      </w:r>
    </w:p>
  </w:endnote>
  <w:endnote w:type="continuationSeparator" w:id="0">
    <w:p w14:paraId="0D25A848" w14:textId="77777777" w:rsidR="008612DD" w:rsidRDefault="008612DD" w:rsidP="00266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0853E" w14:textId="77777777" w:rsidR="008612DD" w:rsidRDefault="008612DD" w:rsidP="00266479">
      <w:r>
        <w:separator/>
      </w:r>
    </w:p>
  </w:footnote>
  <w:footnote w:type="continuationSeparator" w:id="0">
    <w:p w14:paraId="20F98AFF" w14:textId="77777777" w:rsidR="008612DD" w:rsidRDefault="008612DD" w:rsidP="0026647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zhengzi">
    <w15:presenceInfo w15:providerId="Windows Live" w15:userId="45fb25c599b15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48"/>
    <w:rsid w:val="000A104E"/>
    <w:rsid w:val="000B4848"/>
    <w:rsid w:val="000C3408"/>
    <w:rsid w:val="001F1D14"/>
    <w:rsid w:val="00231960"/>
    <w:rsid w:val="00266479"/>
    <w:rsid w:val="00295990"/>
    <w:rsid w:val="002D6707"/>
    <w:rsid w:val="00320EB6"/>
    <w:rsid w:val="003E6274"/>
    <w:rsid w:val="00405785"/>
    <w:rsid w:val="00431DE1"/>
    <w:rsid w:val="00444363"/>
    <w:rsid w:val="004E49F8"/>
    <w:rsid w:val="00575D98"/>
    <w:rsid w:val="0058738B"/>
    <w:rsid w:val="005B283C"/>
    <w:rsid w:val="005B3DE7"/>
    <w:rsid w:val="00652EFE"/>
    <w:rsid w:val="006A6BA2"/>
    <w:rsid w:val="006F7048"/>
    <w:rsid w:val="007430D0"/>
    <w:rsid w:val="007618F0"/>
    <w:rsid w:val="007B0794"/>
    <w:rsid w:val="007B397B"/>
    <w:rsid w:val="007E02E2"/>
    <w:rsid w:val="007E4C6C"/>
    <w:rsid w:val="007E61E0"/>
    <w:rsid w:val="007E775F"/>
    <w:rsid w:val="007F4E30"/>
    <w:rsid w:val="0084278B"/>
    <w:rsid w:val="008612DD"/>
    <w:rsid w:val="008945FF"/>
    <w:rsid w:val="008B5574"/>
    <w:rsid w:val="008E37BD"/>
    <w:rsid w:val="009220C9"/>
    <w:rsid w:val="009323BA"/>
    <w:rsid w:val="009570C6"/>
    <w:rsid w:val="0099089E"/>
    <w:rsid w:val="009A2B79"/>
    <w:rsid w:val="009B4137"/>
    <w:rsid w:val="009F1D59"/>
    <w:rsid w:val="00A05B92"/>
    <w:rsid w:val="00A6791C"/>
    <w:rsid w:val="00A8753D"/>
    <w:rsid w:val="00AC2A9D"/>
    <w:rsid w:val="00AF1654"/>
    <w:rsid w:val="00B0245E"/>
    <w:rsid w:val="00B36286"/>
    <w:rsid w:val="00B44685"/>
    <w:rsid w:val="00C11CA8"/>
    <w:rsid w:val="00C33A7F"/>
    <w:rsid w:val="00C47B98"/>
    <w:rsid w:val="00C877F7"/>
    <w:rsid w:val="00C9621B"/>
    <w:rsid w:val="00CE336E"/>
    <w:rsid w:val="00CE59BF"/>
    <w:rsid w:val="00D6564F"/>
    <w:rsid w:val="00D96AFC"/>
    <w:rsid w:val="00DA642D"/>
    <w:rsid w:val="00DC1551"/>
    <w:rsid w:val="00E072F0"/>
    <w:rsid w:val="00E13069"/>
    <w:rsid w:val="00E334FC"/>
    <w:rsid w:val="00EA0701"/>
    <w:rsid w:val="00EA1354"/>
    <w:rsid w:val="00ED5453"/>
    <w:rsid w:val="00F52842"/>
    <w:rsid w:val="00F61A4E"/>
    <w:rsid w:val="00F63C40"/>
    <w:rsid w:val="00F87044"/>
    <w:rsid w:val="00FA54A3"/>
    <w:rsid w:val="00FC286B"/>
    <w:rsid w:val="00FE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DCC99"/>
  <w15:chartTrackingRefBased/>
  <w15:docId w15:val="{FC6C2878-69E4-4DAC-89A1-2CA40FEB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07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64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6479"/>
    <w:rPr>
      <w:sz w:val="18"/>
      <w:szCs w:val="18"/>
    </w:rPr>
  </w:style>
  <w:style w:type="paragraph" w:styleId="a5">
    <w:name w:val="footer"/>
    <w:basedOn w:val="a"/>
    <w:link w:val="a6"/>
    <w:uiPriority w:val="99"/>
    <w:unhideWhenUsed/>
    <w:rsid w:val="00266479"/>
    <w:pPr>
      <w:tabs>
        <w:tab w:val="center" w:pos="4153"/>
        <w:tab w:val="right" w:pos="8306"/>
      </w:tabs>
      <w:snapToGrid w:val="0"/>
      <w:jc w:val="left"/>
    </w:pPr>
    <w:rPr>
      <w:sz w:val="18"/>
      <w:szCs w:val="18"/>
    </w:rPr>
  </w:style>
  <w:style w:type="character" w:customStyle="1" w:styleId="a6">
    <w:name w:val="页脚 字符"/>
    <w:basedOn w:val="a0"/>
    <w:link w:val="a5"/>
    <w:uiPriority w:val="99"/>
    <w:rsid w:val="00266479"/>
    <w:rPr>
      <w:sz w:val="18"/>
      <w:szCs w:val="18"/>
    </w:rPr>
  </w:style>
  <w:style w:type="character" w:customStyle="1" w:styleId="10">
    <w:name w:val="标题 1 字符"/>
    <w:basedOn w:val="a0"/>
    <w:link w:val="1"/>
    <w:uiPriority w:val="9"/>
    <w:rsid w:val="00EA0701"/>
    <w:rPr>
      <w:b/>
      <w:bCs/>
      <w:kern w:val="44"/>
      <w:sz w:val="44"/>
      <w:szCs w:val="44"/>
    </w:rPr>
  </w:style>
  <w:style w:type="paragraph" w:styleId="a7">
    <w:name w:val="Balloon Text"/>
    <w:basedOn w:val="a"/>
    <w:link w:val="a8"/>
    <w:uiPriority w:val="99"/>
    <w:semiHidden/>
    <w:unhideWhenUsed/>
    <w:rsid w:val="00FA54A3"/>
    <w:rPr>
      <w:sz w:val="18"/>
      <w:szCs w:val="18"/>
    </w:rPr>
  </w:style>
  <w:style w:type="character" w:customStyle="1" w:styleId="a8">
    <w:name w:val="批注框文本 字符"/>
    <w:basedOn w:val="a0"/>
    <w:link w:val="a7"/>
    <w:uiPriority w:val="99"/>
    <w:semiHidden/>
    <w:rsid w:val="00FA54A3"/>
    <w:rPr>
      <w:sz w:val="18"/>
      <w:szCs w:val="18"/>
    </w:rPr>
  </w:style>
  <w:style w:type="paragraph" w:styleId="a9">
    <w:name w:val="Revision"/>
    <w:hidden/>
    <w:uiPriority w:val="99"/>
    <w:semiHidden/>
    <w:rsid w:val="00E13069"/>
  </w:style>
  <w:style w:type="character" w:customStyle="1" w:styleId="question-stems-msg">
    <w:name w:val="question-stems-msg"/>
    <w:basedOn w:val="a0"/>
    <w:rsid w:val="00957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4651">
      <w:bodyDiv w:val="1"/>
      <w:marLeft w:val="0"/>
      <w:marRight w:val="0"/>
      <w:marTop w:val="0"/>
      <w:marBottom w:val="0"/>
      <w:divBdr>
        <w:top w:val="none" w:sz="0" w:space="0" w:color="auto"/>
        <w:left w:val="none" w:sz="0" w:space="0" w:color="auto"/>
        <w:bottom w:val="none" w:sz="0" w:space="0" w:color="auto"/>
        <w:right w:val="none" w:sz="0" w:space="0" w:color="auto"/>
      </w:divBdr>
      <w:divsChild>
        <w:div w:id="574438476">
          <w:marLeft w:val="0"/>
          <w:marRight w:val="0"/>
          <w:marTop w:val="120"/>
          <w:marBottom w:val="0"/>
          <w:divBdr>
            <w:top w:val="none" w:sz="0" w:space="0" w:color="auto"/>
            <w:left w:val="none" w:sz="0" w:space="0" w:color="auto"/>
            <w:bottom w:val="none" w:sz="0" w:space="0" w:color="auto"/>
            <w:right w:val="none" w:sz="0" w:space="0" w:color="auto"/>
          </w:divBdr>
        </w:div>
      </w:divsChild>
    </w:div>
    <w:div w:id="149445098">
      <w:bodyDiv w:val="1"/>
      <w:marLeft w:val="0"/>
      <w:marRight w:val="0"/>
      <w:marTop w:val="0"/>
      <w:marBottom w:val="0"/>
      <w:divBdr>
        <w:top w:val="none" w:sz="0" w:space="0" w:color="auto"/>
        <w:left w:val="none" w:sz="0" w:space="0" w:color="auto"/>
        <w:bottom w:val="none" w:sz="0" w:space="0" w:color="auto"/>
        <w:right w:val="none" w:sz="0" w:space="0" w:color="auto"/>
      </w:divBdr>
      <w:divsChild>
        <w:div w:id="861631564">
          <w:marLeft w:val="0"/>
          <w:marRight w:val="0"/>
          <w:marTop w:val="1800"/>
          <w:marBottom w:val="0"/>
          <w:divBdr>
            <w:top w:val="none" w:sz="0" w:space="0" w:color="auto"/>
            <w:left w:val="none" w:sz="0" w:space="0" w:color="auto"/>
            <w:bottom w:val="none" w:sz="0" w:space="0" w:color="auto"/>
            <w:right w:val="none" w:sz="0" w:space="0" w:color="auto"/>
          </w:divBdr>
        </w:div>
        <w:div w:id="1111903107">
          <w:marLeft w:val="0"/>
          <w:marRight w:val="0"/>
          <w:marTop w:val="0"/>
          <w:marBottom w:val="0"/>
          <w:divBdr>
            <w:top w:val="none" w:sz="0" w:space="0" w:color="auto"/>
            <w:left w:val="none" w:sz="0" w:space="0" w:color="auto"/>
            <w:bottom w:val="none" w:sz="0" w:space="0" w:color="auto"/>
            <w:right w:val="none" w:sz="0" w:space="0" w:color="auto"/>
          </w:divBdr>
        </w:div>
      </w:divsChild>
    </w:div>
    <w:div w:id="550196468">
      <w:bodyDiv w:val="1"/>
      <w:marLeft w:val="0"/>
      <w:marRight w:val="0"/>
      <w:marTop w:val="0"/>
      <w:marBottom w:val="0"/>
      <w:divBdr>
        <w:top w:val="none" w:sz="0" w:space="0" w:color="auto"/>
        <w:left w:val="none" w:sz="0" w:space="0" w:color="auto"/>
        <w:bottom w:val="none" w:sz="0" w:space="0" w:color="auto"/>
        <w:right w:val="none" w:sz="0" w:space="0" w:color="auto"/>
      </w:divBdr>
    </w:div>
    <w:div w:id="659970597">
      <w:bodyDiv w:val="1"/>
      <w:marLeft w:val="0"/>
      <w:marRight w:val="0"/>
      <w:marTop w:val="0"/>
      <w:marBottom w:val="0"/>
      <w:divBdr>
        <w:top w:val="none" w:sz="0" w:space="0" w:color="auto"/>
        <w:left w:val="none" w:sz="0" w:space="0" w:color="auto"/>
        <w:bottom w:val="none" w:sz="0" w:space="0" w:color="auto"/>
        <w:right w:val="none" w:sz="0" w:space="0" w:color="auto"/>
      </w:divBdr>
      <w:divsChild>
        <w:div w:id="1427262760">
          <w:marLeft w:val="0"/>
          <w:marRight w:val="0"/>
          <w:marTop w:val="1800"/>
          <w:marBottom w:val="0"/>
          <w:divBdr>
            <w:top w:val="none" w:sz="0" w:space="0" w:color="auto"/>
            <w:left w:val="none" w:sz="0" w:space="0" w:color="auto"/>
            <w:bottom w:val="none" w:sz="0" w:space="0" w:color="auto"/>
            <w:right w:val="none" w:sz="0" w:space="0" w:color="auto"/>
          </w:divBdr>
        </w:div>
        <w:div w:id="2070952965">
          <w:marLeft w:val="0"/>
          <w:marRight w:val="0"/>
          <w:marTop w:val="0"/>
          <w:marBottom w:val="0"/>
          <w:divBdr>
            <w:top w:val="none" w:sz="0" w:space="0" w:color="auto"/>
            <w:left w:val="none" w:sz="0" w:space="0" w:color="auto"/>
            <w:bottom w:val="none" w:sz="0" w:space="0" w:color="auto"/>
            <w:right w:val="none" w:sz="0" w:space="0" w:color="auto"/>
          </w:divBdr>
        </w:div>
      </w:divsChild>
    </w:div>
    <w:div w:id="1075929410">
      <w:bodyDiv w:val="1"/>
      <w:marLeft w:val="0"/>
      <w:marRight w:val="0"/>
      <w:marTop w:val="0"/>
      <w:marBottom w:val="0"/>
      <w:divBdr>
        <w:top w:val="none" w:sz="0" w:space="0" w:color="auto"/>
        <w:left w:val="none" w:sz="0" w:space="0" w:color="auto"/>
        <w:bottom w:val="none" w:sz="0" w:space="0" w:color="auto"/>
        <w:right w:val="none" w:sz="0" w:space="0" w:color="auto"/>
      </w:divBdr>
    </w:div>
    <w:div w:id="1136796014">
      <w:bodyDiv w:val="1"/>
      <w:marLeft w:val="0"/>
      <w:marRight w:val="0"/>
      <w:marTop w:val="0"/>
      <w:marBottom w:val="0"/>
      <w:divBdr>
        <w:top w:val="none" w:sz="0" w:space="0" w:color="auto"/>
        <w:left w:val="none" w:sz="0" w:space="0" w:color="auto"/>
        <w:bottom w:val="none" w:sz="0" w:space="0" w:color="auto"/>
        <w:right w:val="none" w:sz="0" w:space="0" w:color="auto"/>
      </w:divBdr>
    </w:div>
    <w:div w:id="1138644258">
      <w:bodyDiv w:val="1"/>
      <w:marLeft w:val="0"/>
      <w:marRight w:val="0"/>
      <w:marTop w:val="0"/>
      <w:marBottom w:val="0"/>
      <w:divBdr>
        <w:top w:val="none" w:sz="0" w:space="0" w:color="auto"/>
        <w:left w:val="none" w:sz="0" w:space="0" w:color="auto"/>
        <w:bottom w:val="none" w:sz="0" w:space="0" w:color="auto"/>
        <w:right w:val="none" w:sz="0" w:space="0" w:color="auto"/>
      </w:divBdr>
    </w:div>
    <w:div w:id="1352217591">
      <w:bodyDiv w:val="1"/>
      <w:marLeft w:val="0"/>
      <w:marRight w:val="0"/>
      <w:marTop w:val="0"/>
      <w:marBottom w:val="0"/>
      <w:divBdr>
        <w:top w:val="none" w:sz="0" w:space="0" w:color="auto"/>
        <w:left w:val="none" w:sz="0" w:space="0" w:color="auto"/>
        <w:bottom w:val="none" w:sz="0" w:space="0" w:color="auto"/>
        <w:right w:val="none" w:sz="0" w:space="0" w:color="auto"/>
      </w:divBdr>
    </w:div>
    <w:div w:id="1448424134">
      <w:bodyDiv w:val="1"/>
      <w:marLeft w:val="0"/>
      <w:marRight w:val="0"/>
      <w:marTop w:val="0"/>
      <w:marBottom w:val="0"/>
      <w:divBdr>
        <w:top w:val="none" w:sz="0" w:space="0" w:color="auto"/>
        <w:left w:val="none" w:sz="0" w:space="0" w:color="auto"/>
        <w:bottom w:val="none" w:sz="0" w:space="0" w:color="auto"/>
        <w:right w:val="none" w:sz="0" w:space="0" w:color="auto"/>
      </w:divBdr>
    </w:div>
    <w:div w:id="17286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7DD1DD8-C8AF-4D21-B00F-8E57ACE47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12</Pages>
  <Words>3633</Words>
  <Characters>20709</Characters>
  <Application>Microsoft Office Word</Application>
  <DocSecurity>0</DocSecurity>
  <Lines>172</Lines>
  <Paragraphs>48</Paragraphs>
  <ScaleCrop>false</ScaleCrop>
  <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zhengzi</dc:creator>
  <cp:keywords/>
  <dc:description/>
  <cp:lastModifiedBy>zhou zhengzi</cp:lastModifiedBy>
  <cp:revision>18</cp:revision>
  <dcterms:created xsi:type="dcterms:W3CDTF">2019-12-28T13:18:00Z</dcterms:created>
  <dcterms:modified xsi:type="dcterms:W3CDTF">2019-12-30T16:40:00Z</dcterms:modified>
</cp:coreProperties>
</file>